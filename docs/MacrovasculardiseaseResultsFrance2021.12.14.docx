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9AE83" w14:textId="4D590ED3" w:rsidR="00724F9B" w:rsidRPr="00E364F8" w:rsidRDefault="00724F9B" w:rsidP="00724F9B">
      <w:pPr>
        <w:spacing w:before="120" w:after="120" w:line="480" w:lineRule="auto"/>
        <w:contextualSpacing/>
        <w:jc w:val="center"/>
        <w:rPr>
          <w:rFonts w:ascii="Calibri" w:hAnsi="Calibri" w:cs="Calibri"/>
          <w:b/>
          <w:bCs/>
          <w:sz w:val="22"/>
          <w:szCs w:val="22"/>
          <w:lang w:val="en-GB"/>
        </w:rPr>
      </w:pPr>
      <w:bookmarkStart w:id="0" w:name="_GoBack"/>
      <w:bookmarkEnd w:id="0"/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Associations of macrovascular complications with death in patients with diabetes hospitalized for coronavirus disease-2019 (COVID-19)</w:t>
      </w:r>
    </w:p>
    <w:p w14:paraId="2E9B3936" w14:textId="77777777" w:rsidR="00724F9B" w:rsidRPr="00E364F8" w:rsidRDefault="00724F9B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</w:p>
    <w:p w14:paraId="268055A8" w14:textId="741012C1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Aim: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 To assess whether the presence of macrovascular complications (ischemic heart disease, stroke, peripheral artery disease)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are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associated with mortality and severity outcomes in subjects with diabetes mellitus (DM) hospitalized for COVID-19 in a </w:t>
      </w:r>
      <w:r w:rsidR="002F2CE4" w:rsidRPr="00E364F8">
        <w:rPr>
          <w:rFonts w:ascii="Calibri" w:hAnsi="Calibri" w:cs="Calibri"/>
          <w:sz w:val="22"/>
          <w:szCs w:val="22"/>
          <w:lang w:val="en-GB"/>
        </w:rPr>
        <w:t>E</w:t>
      </w:r>
      <w:r w:rsidRPr="00E364F8">
        <w:rPr>
          <w:rFonts w:ascii="Calibri" w:hAnsi="Calibri" w:cs="Calibri"/>
          <w:sz w:val="22"/>
          <w:szCs w:val="22"/>
          <w:lang w:val="en-GB"/>
        </w:rPr>
        <w:t>uropean multicenter observational study.</w:t>
      </w:r>
    </w:p>
    <w:p w14:paraId="17774816" w14:textId="77777777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7CE7D44C" w14:textId="052DBDF4" w:rsidR="002F2CE4" w:rsidRPr="00E364F8" w:rsidRDefault="002F2CE4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Exposure</w:t>
      </w:r>
      <w:r w:rsidR="002D3147"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 variables:</w:t>
      </w:r>
      <w:r w:rsidR="002D3147" w:rsidRPr="00E364F8">
        <w:rPr>
          <w:rFonts w:ascii="Calibri" w:hAnsi="Calibri" w:cs="Calibri"/>
          <w:sz w:val="22"/>
          <w:szCs w:val="22"/>
          <w:lang w:val="en-GB"/>
        </w:rPr>
        <w:t xml:space="preserve"> The presence of macrovascular complications will be defined according to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the presence of 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a previous history of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ischemic heart disease (including history of myocardial infarction or heart failure), cerebrovascular disease (including history of stroke or transient ischemic attack - TIA-) and/or peripheral artery disease. 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Data will be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>processed as defined for each database of this collaborative proposal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. </w:t>
      </w:r>
    </w:p>
    <w:p w14:paraId="40B946A5" w14:textId="77777777" w:rsidR="002F2CE4" w:rsidRPr="00E364F8" w:rsidRDefault="002F2CE4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4230FD7F" w14:textId="24166B07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Definition of the outcomes: </w:t>
      </w:r>
    </w:p>
    <w:p w14:paraId="6EA8B566" w14:textId="0689F53A" w:rsidR="002D3147" w:rsidRPr="00E364F8" w:rsidRDefault="002D3147" w:rsidP="002D3147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sz w:val="22"/>
          <w:szCs w:val="22"/>
          <w:lang w:val="en-GB"/>
        </w:rPr>
        <w:t>Primary endpoint: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 in-hospital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 mortality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>.</w:t>
      </w:r>
    </w:p>
    <w:p w14:paraId="59B834E7" w14:textId="49B962BA" w:rsidR="002D3147" w:rsidRPr="00E364F8" w:rsidRDefault="002D3147" w:rsidP="002D3147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sz w:val="22"/>
          <w:szCs w:val="22"/>
          <w:lang w:val="en-GB"/>
        </w:rPr>
        <w:t xml:space="preserve">Secondary outcomes: length of hospital stay, intensive care unit (ICU) admission and use of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invasive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mechanical ventilation (IMV) </w:t>
      </w:r>
      <w:r w:rsidR="002F2CE4" w:rsidRPr="00E364F8">
        <w:rPr>
          <w:rFonts w:ascii="Calibri" w:hAnsi="Calibri" w:cs="Calibri"/>
          <w:sz w:val="22"/>
          <w:szCs w:val="22"/>
          <w:lang w:val="en-GB"/>
        </w:rPr>
        <w:t>on admission</w:t>
      </w:r>
      <w:r w:rsidRPr="00E364F8">
        <w:rPr>
          <w:rFonts w:ascii="Calibri" w:hAnsi="Calibri" w:cs="Calibri"/>
          <w:sz w:val="22"/>
          <w:szCs w:val="22"/>
          <w:lang w:val="en-GB"/>
        </w:rPr>
        <w:t>.</w:t>
      </w:r>
    </w:p>
    <w:p w14:paraId="3800F6D4" w14:textId="77777777" w:rsidR="00724F9B" w:rsidRPr="00E364F8" w:rsidRDefault="00724F9B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57E32544" w14:textId="7C8290FB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Statistical analysis: </w:t>
      </w:r>
    </w:p>
    <w:p w14:paraId="21673101" w14:textId="7E781CA7" w:rsidR="002D3147" w:rsidRPr="00E364F8" w:rsidRDefault="002D3147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All data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tested for normality using the Shapiro-Wilk test. Data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presented as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number (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percentage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) of participants for categorical variables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, mean </w:t>
      </w:r>
      <w:r w:rsidR="00D7505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±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standard deviation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(SD) for normally distributed quantitative variables, or median (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25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vertAlign w:val="superscript"/>
          <w:lang w:val="en-GB" w:eastAsia="es-ES_tradnl"/>
        </w:rPr>
        <w:t>th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-75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vertAlign w:val="superscript"/>
          <w:lang w:val="en-GB" w:eastAsia="es-ES_tradnl"/>
        </w:rPr>
        <w:t>th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percentile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) for non-normally distributed quantitative variables.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Differences between groups (presence vs</w:t>
      </w:r>
      <w:r w:rsidR="00724F9B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absence of macrovascular complications) will be analyzed using the x2 test for comparisons of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lastRenderedPageBreak/>
        <w:t>proportions and unpaired t-tests or Mann-Whitney U tests for comparisons of normally and non-normally distributed quantitative variables, as needed.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The association between the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primary 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(mortality)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and secondary endpoints 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(</w:t>
      </w:r>
      <w:r w:rsidR="00BC2A1E" w:rsidRPr="00E364F8">
        <w:rPr>
          <w:rFonts w:ascii="Calibri" w:hAnsi="Calibri" w:cs="Calibri"/>
          <w:sz w:val="22"/>
          <w:szCs w:val="22"/>
          <w:lang w:val="en-GB"/>
        </w:rPr>
        <w:t>length of hospital stay, ICU admission and IMV on admission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and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the presence of macrovascular complications 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 assessed using logistic regression analyses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(odds ratios)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. Kaplan-Meier curves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generated to represent </w:t>
      </w:r>
      <w:del w:id="1" w:author="MW" w:date="2021-12-02T16:34:00Z">
        <w:r w:rsidRPr="00E364F8" w:rsidDel="006A2FD4">
          <w:rPr>
            <w:rFonts w:ascii="Calibri" w:eastAsia="Times New Roman" w:hAnsi="Calibri" w:cs="Calibri"/>
            <w:color w:val="000000"/>
            <w:sz w:val="22"/>
            <w:szCs w:val="22"/>
            <w:shd w:val="clear" w:color="auto" w:fill="FFFFFF"/>
            <w:lang w:val="en-GB" w:eastAsia="es-ES_tradnl"/>
          </w:rPr>
          <w:delText>mortality </w:delText>
        </w:r>
      </w:del>
      <w:ins w:id="2" w:author="MW" w:date="2021-12-02T16:34:00Z">
        <w:r w:rsidR="006A2FD4">
          <w:rPr>
            <w:rFonts w:ascii="Calibri" w:eastAsia="Times New Roman" w:hAnsi="Calibri" w:cs="Calibri"/>
            <w:color w:val="000000"/>
            <w:sz w:val="22"/>
            <w:szCs w:val="22"/>
            <w:shd w:val="clear" w:color="auto" w:fill="FFFFFF"/>
            <w:lang w:val="en-GB" w:eastAsia="es-ES_tradnl"/>
          </w:rPr>
          <w:t>events</w:t>
        </w:r>
        <w:r w:rsidR="006A2FD4" w:rsidRPr="00E364F8">
          <w:rPr>
            <w:rFonts w:ascii="Calibri" w:eastAsia="Times New Roman" w:hAnsi="Calibri" w:cs="Calibri"/>
            <w:color w:val="000000"/>
            <w:sz w:val="22"/>
            <w:szCs w:val="22"/>
            <w:shd w:val="clear" w:color="auto" w:fill="FFFFFF"/>
            <w:lang w:val="en-GB" w:eastAsia="es-ES_tradnl"/>
          </w:rPr>
          <w:t> </w:t>
        </w:r>
      </w:ins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by</w:t>
      </w:r>
      <w:r w:rsidR="00724F9B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the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absence/presence of macrovascular complications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; log-rank test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used to compare survival distributions. Association of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macrovascular complications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with hospital mortality 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assessed by unadjusted and adjusted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(age and sex)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Cox proportional hazards models. Results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expressed as hazard ratio (HR) and 95% CI. 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Two-tailed p-values &lt;0.05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considered statistically significant</w:t>
      </w:r>
      <w:r w:rsidR="00E53144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</w:t>
      </w:r>
    </w:p>
    <w:p w14:paraId="5BF87AAD" w14:textId="668731EF" w:rsidR="00E53144" w:rsidRPr="00E364F8" w:rsidRDefault="00E53144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</w:p>
    <w:p w14:paraId="7B626D83" w14:textId="77777777" w:rsidR="006A2FD4" w:rsidRDefault="006A2FD4">
      <w:pPr>
        <w:rPr>
          <w:ins w:id="3" w:author="MW" w:date="2021-12-02T16:35:00Z"/>
          <w:rFonts w:ascii="Calibri" w:hAnsi="Calibri" w:cs="Calibri"/>
          <w:b/>
          <w:bCs/>
          <w:highlight w:val="yellow"/>
          <w:lang w:val="en-GB"/>
        </w:rPr>
      </w:pPr>
      <w:ins w:id="4" w:author="MW" w:date="2021-12-02T16:35:00Z">
        <w:r>
          <w:rPr>
            <w:rFonts w:ascii="Calibri" w:hAnsi="Calibri" w:cs="Calibri"/>
            <w:b/>
            <w:bCs/>
            <w:highlight w:val="yellow"/>
            <w:lang w:val="en-GB"/>
          </w:rPr>
          <w:br w:type="page"/>
        </w:r>
      </w:ins>
    </w:p>
    <w:p w14:paraId="136D05E5" w14:textId="2441623C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  <w:r w:rsidRPr="00E364F8">
        <w:rPr>
          <w:rFonts w:ascii="Calibri" w:hAnsi="Calibri" w:cs="Calibri"/>
          <w:b/>
          <w:bCs/>
          <w:highlight w:val="yellow"/>
          <w:lang w:val="en-GB"/>
        </w:rPr>
        <w:lastRenderedPageBreak/>
        <w:t>SKELETON TABLES FOR OTHER COUNTRIES’ DATA</w:t>
      </w:r>
    </w:p>
    <w:p w14:paraId="5887D5AA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</w:p>
    <w:p w14:paraId="6E1CD2CA" w14:textId="08A92719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  <w:r w:rsidRPr="00E364F8">
        <w:rPr>
          <w:rFonts w:ascii="Calibri" w:hAnsi="Calibri" w:cs="Calibri"/>
          <w:b/>
          <w:bCs/>
          <w:lang w:val="en-GB"/>
        </w:rPr>
        <w:t>Comparison of characteristics of people with complete and missing data for macrovascular complications</w:t>
      </w:r>
    </w:p>
    <w:p w14:paraId="30AFA611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1"/>
        <w:gridCol w:w="1890"/>
        <w:gridCol w:w="1739"/>
      </w:tblGrid>
      <w:tr w:rsidR="00E53144" w:rsidRPr="007E522E" w14:paraId="2786C235" w14:textId="77777777" w:rsidTr="007E522E">
        <w:tc>
          <w:tcPr>
            <w:tcW w:w="2919" w:type="pct"/>
          </w:tcPr>
          <w:p w14:paraId="62CF8F22" w14:textId="77777777" w:rsidR="00E53144" w:rsidRPr="007E522E" w:rsidRDefault="00E53144" w:rsidP="00B57A6F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084" w:type="pct"/>
            <w:vAlign w:val="center"/>
          </w:tcPr>
          <w:p w14:paraId="4FB30004" w14:textId="604408F6" w:rsidR="00E53144" w:rsidRPr="007E522E" w:rsidRDefault="00E53144" w:rsidP="00E53144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Complete data (n=</w:t>
            </w:r>
            <w:r w:rsidR="00DC3B9F" w:rsidRPr="007E522E">
              <w:rPr>
                <w:rFonts w:ascii="Calibri" w:hAnsi="Calibri" w:cs="Calibri"/>
                <w:sz w:val="18"/>
                <w:szCs w:val="18"/>
                <w:lang w:val="en-GB"/>
              </w:rPr>
              <w:t>1510</w:t>
            </w: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)</w:t>
            </w:r>
          </w:p>
        </w:tc>
        <w:tc>
          <w:tcPr>
            <w:tcW w:w="997" w:type="pct"/>
            <w:vAlign w:val="center"/>
          </w:tcPr>
          <w:p w14:paraId="21146C2D" w14:textId="6C6472C0" w:rsidR="00E53144" w:rsidRPr="007E522E" w:rsidRDefault="00E53144" w:rsidP="00E53144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Missing data (n=</w:t>
            </w:r>
            <w:r w:rsidR="00DC3B9F" w:rsidRPr="007E522E">
              <w:rPr>
                <w:rFonts w:ascii="Calibri" w:hAnsi="Calibri" w:cs="Calibri"/>
                <w:sz w:val="18"/>
                <w:szCs w:val="18"/>
                <w:lang w:val="en-GB"/>
              </w:rPr>
              <w:t>1333</w:t>
            </w: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)</w:t>
            </w:r>
          </w:p>
        </w:tc>
      </w:tr>
      <w:tr w:rsidR="007E522E" w:rsidRPr="007E522E" w14:paraId="700955C9" w14:textId="77777777" w:rsidTr="007E522E">
        <w:tc>
          <w:tcPr>
            <w:tcW w:w="2919" w:type="pct"/>
          </w:tcPr>
          <w:p w14:paraId="472550CD" w14:textId="7FE9CD33" w:rsidR="007E522E" w:rsidRPr="005500FB" w:rsidRDefault="007E522E" w:rsidP="007E522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500FB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Age (years) mean ± SD</w:t>
            </w:r>
          </w:p>
        </w:tc>
        <w:tc>
          <w:tcPr>
            <w:tcW w:w="1084" w:type="pct"/>
            <w:vAlign w:val="center"/>
          </w:tcPr>
          <w:p w14:paraId="7D99AFF2" w14:textId="0C075288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70.1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</w:p>
        </w:tc>
        <w:tc>
          <w:tcPr>
            <w:tcW w:w="997" w:type="pct"/>
            <w:vAlign w:val="center"/>
          </w:tcPr>
          <w:p w14:paraId="0BFFD133" w14:textId="701DDAB1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69.1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13.3</w:t>
            </w:r>
          </w:p>
        </w:tc>
      </w:tr>
      <w:tr w:rsidR="006A2FD4" w:rsidRPr="007E522E" w14:paraId="093F2E86" w14:textId="77777777" w:rsidTr="007E522E">
        <w:tc>
          <w:tcPr>
            <w:tcW w:w="2919" w:type="pct"/>
          </w:tcPr>
          <w:p w14:paraId="0CCFE0E5" w14:textId="15836841" w:rsidR="006A2FD4" w:rsidRPr="007E522E" w:rsidRDefault="006A2FD4" w:rsidP="006A2FD4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</w:t>
            </w:r>
            <w:r w:rsidR="00997832"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= 0</w:t>
            </w:r>
          </w:p>
        </w:tc>
        <w:tc>
          <w:tcPr>
            <w:tcW w:w="1084" w:type="pct"/>
          </w:tcPr>
          <w:p w14:paraId="1DF374DB" w14:textId="77777777" w:rsidR="006A2FD4" w:rsidRPr="007E522E" w:rsidRDefault="006A2FD4" w:rsidP="007E522E">
            <w:pPr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</w:tcPr>
          <w:p w14:paraId="1FD6A9DC" w14:textId="77777777" w:rsidR="006A2FD4" w:rsidRPr="007E522E" w:rsidRDefault="006A2FD4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7E522E" w:rsidRPr="007E522E" w14:paraId="349251F4" w14:textId="77777777" w:rsidTr="007E522E">
        <w:tc>
          <w:tcPr>
            <w:tcW w:w="2919" w:type="pct"/>
          </w:tcPr>
          <w:p w14:paraId="312CEC11" w14:textId="5C4D9384" w:rsidR="007E522E" w:rsidRPr="007E522E" w:rsidRDefault="007E522E" w:rsidP="007E522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Men, n (%)</w:t>
            </w:r>
          </w:p>
        </w:tc>
        <w:tc>
          <w:tcPr>
            <w:tcW w:w="1084" w:type="pct"/>
            <w:vAlign w:val="center"/>
          </w:tcPr>
          <w:p w14:paraId="23691F52" w14:textId="0CD32D5B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933/1510 (61.8%)</w:t>
            </w:r>
          </w:p>
        </w:tc>
        <w:tc>
          <w:tcPr>
            <w:tcW w:w="997" w:type="pct"/>
            <w:vAlign w:val="center"/>
          </w:tcPr>
          <w:p w14:paraId="12E349C9" w14:textId="1C7FB262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882/1333 (66.2%)</w:t>
            </w:r>
          </w:p>
        </w:tc>
      </w:tr>
      <w:tr w:rsidR="00997832" w:rsidRPr="007E522E" w14:paraId="0C39BCFA" w14:textId="77777777" w:rsidTr="007E522E">
        <w:tc>
          <w:tcPr>
            <w:tcW w:w="2919" w:type="pct"/>
          </w:tcPr>
          <w:p w14:paraId="2648093C" w14:textId="6EB3507D" w:rsidR="00997832" w:rsidRPr="007E522E" w:rsidRDefault="00997832" w:rsidP="00997832">
            <w:pPr>
              <w:jc w:val="right"/>
              <w:rPr>
                <w:rFonts w:ascii="Calibri" w:hAnsi="Calibri" w:cs="Calibri"/>
                <w:b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0</w:t>
            </w:r>
          </w:p>
        </w:tc>
        <w:tc>
          <w:tcPr>
            <w:tcW w:w="1084" w:type="pct"/>
          </w:tcPr>
          <w:p w14:paraId="349713A5" w14:textId="77777777" w:rsidR="00997832" w:rsidRPr="007E522E" w:rsidRDefault="00997832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</w:tcPr>
          <w:p w14:paraId="22D97A68" w14:textId="77777777" w:rsidR="00997832" w:rsidRPr="007E522E" w:rsidRDefault="00997832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7E522E" w:rsidRPr="007E522E" w14:paraId="03C71AAA" w14:textId="77777777" w:rsidTr="00B82D35">
        <w:tc>
          <w:tcPr>
            <w:tcW w:w="2919" w:type="pct"/>
          </w:tcPr>
          <w:p w14:paraId="4D7C886C" w14:textId="39B4E076" w:rsidR="007E522E" w:rsidRPr="007E522E" w:rsidRDefault="007E522E" w:rsidP="007E522E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Ethnicity:</w:t>
            </w:r>
          </w:p>
        </w:tc>
        <w:tc>
          <w:tcPr>
            <w:tcW w:w="1084" w:type="pct"/>
            <w:vAlign w:val="center"/>
          </w:tcPr>
          <w:p w14:paraId="3D8A66E2" w14:textId="610D920E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0199C92B" w14:textId="41792F04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0191E" w:rsidRPr="007E522E" w14:paraId="2914A58A" w14:textId="77777777" w:rsidTr="00F829FD">
        <w:tc>
          <w:tcPr>
            <w:tcW w:w="2919" w:type="pct"/>
          </w:tcPr>
          <w:p w14:paraId="7AAF3808" w14:textId="26418B15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White </w:t>
            </w:r>
          </w:p>
        </w:tc>
        <w:tc>
          <w:tcPr>
            <w:tcW w:w="1084" w:type="pct"/>
            <w:vAlign w:val="center"/>
          </w:tcPr>
          <w:p w14:paraId="2F058305" w14:textId="5E3164BF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893/1510 (59.1%)</w:t>
            </w:r>
          </w:p>
        </w:tc>
        <w:tc>
          <w:tcPr>
            <w:tcW w:w="997" w:type="pct"/>
            <w:vAlign w:val="center"/>
          </w:tcPr>
          <w:p w14:paraId="018010E4" w14:textId="27F2EDD2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517/916 (56.4%)</w:t>
            </w:r>
          </w:p>
        </w:tc>
      </w:tr>
      <w:tr w:rsidR="0060191E" w:rsidRPr="007E522E" w14:paraId="54CE0E6C" w14:textId="77777777" w:rsidTr="00F829FD">
        <w:tc>
          <w:tcPr>
            <w:tcW w:w="2919" w:type="pct"/>
          </w:tcPr>
          <w:p w14:paraId="181F6725" w14:textId="6CECCC2B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Middle-East and North Africa</w:t>
            </w:r>
          </w:p>
        </w:tc>
        <w:tc>
          <w:tcPr>
            <w:tcW w:w="1084" w:type="pct"/>
            <w:vAlign w:val="center"/>
          </w:tcPr>
          <w:p w14:paraId="07C4A46A" w14:textId="208FF900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320/1510 (21.2%)</w:t>
            </w:r>
          </w:p>
        </w:tc>
        <w:tc>
          <w:tcPr>
            <w:tcW w:w="997" w:type="pct"/>
            <w:vAlign w:val="center"/>
          </w:tcPr>
          <w:p w14:paraId="1DE4278D" w14:textId="4E503AC2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187/916 (20.4%)</w:t>
            </w:r>
          </w:p>
        </w:tc>
      </w:tr>
      <w:tr w:rsidR="0060191E" w:rsidRPr="007E522E" w14:paraId="23DBA780" w14:textId="77777777" w:rsidTr="00F829FD">
        <w:tc>
          <w:tcPr>
            <w:tcW w:w="2919" w:type="pct"/>
          </w:tcPr>
          <w:p w14:paraId="000C1E4A" w14:textId="5C409ACD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Afro-Caribbean</w:t>
            </w:r>
          </w:p>
        </w:tc>
        <w:tc>
          <w:tcPr>
            <w:tcW w:w="1084" w:type="pct"/>
            <w:vAlign w:val="center"/>
          </w:tcPr>
          <w:p w14:paraId="6BF2BEF8" w14:textId="64CDC8C8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242/1510 (16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  <w:tc>
          <w:tcPr>
            <w:tcW w:w="997" w:type="pct"/>
            <w:vAlign w:val="center"/>
          </w:tcPr>
          <w:p w14:paraId="5A9511E0" w14:textId="24D76818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179/916 (19.5%)</w:t>
            </w:r>
          </w:p>
        </w:tc>
      </w:tr>
      <w:tr w:rsidR="0060191E" w:rsidRPr="007E522E" w14:paraId="536553E0" w14:textId="77777777" w:rsidTr="00F829FD">
        <w:tc>
          <w:tcPr>
            <w:tcW w:w="2919" w:type="pct"/>
          </w:tcPr>
          <w:p w14:paraId="3CB5AD45" w14:textId="79319527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Asian</w:t>
            </w:r>
          </w:p>
        </w:tc>
        <w:tc>
          <w:tcPr>
            <w:tcW w:w="1084" w:type="pct"/>
            <w:vAlign w:val="center"/>
          </w:tcPr>
          <w:p w14:paraId="20C50CC1" w14:textId="1DE98259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55/1510 (3.6%)</w:t>
            </w:r>
          </w:p>
        </w:tc>
        <w:tc>
          <w:tcPr>
            <w:tcW w:w="997" w:type="pct"/>
            <w:vAlign w:val="center"/>
          </w:tcPr>
          <w:p w14:paraId="4287160A" w14:textId="223A4CCD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33/916 (3.6%)</w:t>
            </w:r>
          </w:p>
        </w:tc>
      </w:tr>
      <w:tr w:rsidR="0060191E" w:rsidRPr="007E522E" w14:paraId="30010295" w14:textId="77777777" w:rsidTr="00F42E65">
        <w:tc>
          <w:tcPr>
            <w:tcW w:w="2919" w:type="pct"/>
          </w:tcPr>
          <w:p w14:paraId="6EC39059" w14:textId="0B828A2C" w:rsidR="0060191E" w:rsidRPr="007E522E" w:rsidRDefault="0060191E" w:rsidP="0060191E">
            <w:pPr>
              <w:jc w:val="right"/>
              <w:rPr>
                <w:rFonts w:ascii="Calibri" w:hAnsi="Calibri" w:cs="Calibri"/>
                <w:b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417 (14.7%)</w:t>
            </w:r>
          </w:p>
        </w:tc>
        <w:tc>
          <w:tcPr>
            <w:tcW w:w="1084" w:type="pct"/>
            <w:vAlign w:val="center"/>
          </w:tcPr>
          <w:p w14:paraId="5F85A303" w14:textId="04FF920E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24CB8D86" w14:textId="27F53504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2F8D545E" w14:textId="77777777" w:rsidTr="000024B7">
        <w:tc>
          <w:tcPr>
            <w:tcW w:w="2919" w:type="pct"/>
          </w:tcPr>
          <w:p w14:paraId="31CCCABF" w14:textId="73103931" w:rsidR="0060191E" w:rsidRPr="007E522E" w:rsidRDefault="0060191E" w:rsidP="0060191E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Type of diabetes</w:t>
            </w:r>
          </w:p>
        </w:tc>
        <w:tc>
          <w:tcPr>
            <w:tcW w:w="1084" w:type="pct"/>
            <w:vAlign w:val="center"/>
          </w:tcPr>
          <w:p w14:paraId="188AD935" w14:textId="08CE81FB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21BB753C" w14:textId="75B701D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05734CBE" w14:textId="77777777" w:rsidTr="00F35FFC">
        <w:tc>
          <w:tcPr>
            <w:tcW w:w="2919" w:type="pct"/>
          </w:tcPr>
          <w:p w14:paraId="5BEA5E42" w14:textId="506EFA58" w:rsidR="0060191E" w:rsidRPr="007E522E" w:rsidRDefault="0060191E" w:rsidP="0060191E">
            <w:pPr>
              <w:jc w:val="righ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Type 1</w:t>
            </w:r>
          </w:p>
        </w:tc>
        <w:tc>
          <w:tcPr>
            <w:tcW w:w="1084" w:type="pct"/>
            <w:vAlign w:val="center"/>
          </w:tcPr>
          <w:p w14:paraId="492EE816" w14:textId="7E74F741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48/1510 (3.2%)</w:t>
            </w:r>
          </w:p>
        </w:tc>
        <w:tc>
          <w:tcPr>
            <w:tcW w:w="997" w:type="pct"/>
            <w:vAlign w:val="center"/>
          </w:tcPr>
          <w:p w14:paraId="278A733A" w14:textId="683E84BA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13/1092 (1.2%)</w:t>
            </w:r>
          </w:p>
        </w:tc>
      </w:tr>
      <w:tr w:rsidR="0060191E" w:rsidRPr="007E522E" w14:paraId="5BBCFF32" w14:textId="77777777" w:rsidTr="00F35FFC">
        <w:tc>
          <w:tcPr>
            <w:tcW w:w="2919" w:type="pct"/>
          </w:tcPr>
          <w:p w14:paraId="4264B3B0" w14:textId="2354BE6F" w:rsidR="0060191E" w:rsidRPr="007E522E" w:rsidRDefault="0060191E" w:rsidP="0060191E">
            <w:pPr>
              <w:jc w:val="righ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Type 2</w:t>
            </w:r>
          </w:p>
        </w:tc>
        <w:tc>
          <w:tcPr>
            <w:tcW w:w="1084" w:type="pct"/>
            <w:vAlign w:val="center"/>
          </w:tcPr>
          <w:p w14:paraId="2C4E3A8F" w14:textId="4176C72F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1462/1510 (96.8%)</w:t>
            </w:r>
          </w:p>
        </w:tc>
        <w:tc>
          <w:tcPr>
            <w:tcW w:w="997" w:type="pct"/>
            <w:vAlign w:val="center"/>
          </w:tcPr>
          <w:p w14:paraId="50294EB3" w14:textId="04C43A55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1079/1092 (98.8%)</w:t>
            </w:r>
          </w:p>
        </w:tc>
      </w:tr>
      <w:tr w:rsidR="0060191E" w:rsidRPr="002502E7" w14:paraId="58C62C25" w14:textId="77777777" w:rsidTr="007E522E">
        <w:tc>
          <w:tcPr>
            <w:tcW w:w="2919" w:type="pct"/>
          </w:tcPr>
          <w:p w14:paraId="4600791D" w14:textId="33847D86" w:rsidR="0060191E" w:rsidRPr="007E522E" w:rsidRDefault="0060191E" w:rsidP="0060191E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or others type of diabetes = 241 (8.5%)</w:t>
            </w:r>
          </w:p>
        </w:tc>
        <w:tc>
          <w:tcPr>
            <w:tcW w:w="1084" w:type="pct"/>
          </w:tcPr>
          <w:p w14:paraId="1B3335D7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</w:tcPr>
          <w:p w14:paraId="16A52697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234BA4B6" w14:textId="77777777" w:rsidTr="00B359CD">
        <w:tc>
          <w:tcPr>
            <w:tcW w:w="2919" w:type="pct"/>
          </w:tcPr>
          <w:p w14:paraId="120D134D" w14:textId="57FF8EA1" w:rsidR="0060191E" w:rsidRPr="007E522E" w:rsidRDefault="0060191E" w:rsidP="0060191E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Hypertension</w:t>
            </w:r>
          </w:p>
        </w:tc>
        <w:tc>
          <w:tcPr>
            <w:tcW w:w="1084" w:type="pct"/>
            <w:vAlign w:val="center"/>
          </w:tcPr>
          <w:p w14:paraId="1AAA3B61" w14:textId="59D3F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1204/1510 (79.7%)</w:t>
            </w:r>
          </w:p>
        </w:tc>
        <w:tc>
          <w:tcPr>
            <w:tcW w:w="997" w:type="pct"/>
            <w:vAlign w:val="center"/>
          </w:tcPr>
          <w:p w14:paraId="0FB4B9E1" w14:textId="238F1836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953/1305 (73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</w:tr>
      <w:tr w:rsidR="0060191E" w:rsidRPr="007E522E" w14:paraId="458CF8FB" w14:textId="77777777" w:rsidTr="00B359CD">
        <w:tc>
          <w:tcPr>
            <w:tcW w:w="2919" w:type="pct"/>
          </w:tcPr>
          <w:p w14:paraId="21B4AB66" w14:textId="7CFEDF9F" w:rsidR="0060191E" w:rsidRPr="007E522E" w:rsidRDefault="0060191E" w:rsidP="0060191E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28 (1.0%)</w:t>
            </w:r>
          </w:p>
        </w:tc>
        <w:tc>
          <w:tcPr>
            <w:tcW w:w="1084" w:type="pct"/>
            <w:vAlign w:val="center"/>
          </w:tcPr>
          <w:p w14:paraId="2B20329C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0D425A40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3AF3681A" w14:textId="77777777" w:rsidTr="00B359CD">
        <w:tc>
          <w:tcPr>
            <w:tcW w:w="2919" w:type="pct"/>
          </w:tcPr>
          <w:p w14:paraId="4C3883B5" w14:textId="59A568AA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Dyslipidaemia</w:t>
            </w:r>
          </w:p>
        </w:tc>
        <w:tc>
          <w:tcPr>
            <w:tcW w:w="1084" w:type="pct"/>
            <w:vAlign w:val="center"/>
          </w:tcPr>
          <w:p w14:paraId="2F219E62" w14:textId="558051F6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767/1510 (50.8%)</w:t>
            </w:r>
          </w:p>
        </w:tc>
        <w:tc>
          <w:tcPr>
            <w:tcW w:w="997" w:type="pct"/>
            <w:vAlign w:val="center"/>
          </w:tcPr>
          <w:p w14:paraId="37C5D118" w14:textId="36D53AD6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521/1242 (41.9%)</w:t>
            </w:r>
          </w:p>
        </w:tc>
      </w:tr>
      <w:tr w:rsidR="0060191E" w:rsidRPr="007E522E" w14:paraId="4177C3A9" w14:textId="77777777" w:rsidTr="00B359CD">
        <w:tc>
          <w:tcPr>
            <w:tcW w:w="2919" w:type="pct"/>
          </w:tcPr>
          <w:p w14:paraId="26ED73E1" w14:textId="7A0F8B28" w:rsidR="0060191E" w:rsidRPr="007E522E" w:rsidRDefault="0060191E" w:rsidP="0060191E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81 (3.3%)</w:t>
            </w:r>
          </w:p>
        </w:tc>
        <w:tc>
          <w:tcPr>
            <w:tcW w:w="1084" w:type="pct"/>
            <w:vAlign w:val="center"/>
          </w:tcPr>
          <w:p w14:paraId="7E834EAF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0E6E8883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4A11890C" w14:textId="77777777" w:rsidTr="00B359CD">
        <w:tc>
          <w:tcPr>
            <w:tcW w:w="2919" w:type="pct"/>
          </w:tcPr>
          <w:p w14:paraId="2A99FB78" w14:textId="6B90CA8D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Microvascular disease </w:t>
            </w:r>
          </w:p>
        </w:tc>
        <w:tc>
          <w:tcPr>
            <w:tcW w:w="1084" w:type="pct"/>
            <w:vAlign w:val="center"/>
          </w:tcPr>
          <w:p w14:paraId="7050F299" w14:textId="2D3EEFDF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701/1510 (46.4%)</w:t>
            </w:r>
          </w:p>
        </w:tc>
        <w:tc>
          <w:tcPr>
            <w:tcW w:w="997" w:type="pct"/>
            <w:vAlign w:val="center"/>
          </w:tcPr>
          <w:p w14:paraId="6C77C6C6" w14:textId="628506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206/485 (42.5%)</w:t>
            </w:r>
          </w:p>
        </w:tc>
      </w:tr>
      <w:tr w:rsidR="0060191E" w:rsidRPr="007E522E" w14:paraId="4F03529A" w14:textId="77777777" w:rsidTr="00B359CD">
        <w:tc>
          <w:tcPr>
            <w:tcW w:w="2919" w:type="pct"/>
          </w:tcPr>
          <w:p w14:paraId="1DC37996" w14:textId="1DA07D26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N missing = 848 (29.8%)</w:t>
            </w:r>
          </w:p>
        </w:tc>
        <w:tc>
          <w:tcPr>
            <w:tcW w:w="1084" w:type="pct"/>
            <w:vAlign w:val="center"/>
          </w:tcPr>
          <w:p w14:paraId="6F1C3C5E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2944C9ED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124B120A" w14:textId="77777777" w:rsidTr="00B359CD">
        <w:tc>
          <w:tcPr>
            <w:tcW w:w="2919" w:type="pct"/>
          </w:tcPr>
          <w:p w14:paraId="38DBD344" w14:textId="7DCA1D5C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Macrovascular disease </w:t>
            </w:r>
          </w:p>
        </w:tc>
        <w:tc>
          <w:tcPr>
            <w:tcW w:w="1084" w:type="pct"/>
            <w:vAlign w:val="center"/>
          </w:tcPr>
          <w:p w14:paraId="6444A94C" w14:textId="2455F5DF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640/1510 (42.4%)</w:t>
            </w:r>
          </w:p>
        </w:tc>
        <w:tc>
          <w:tcPr>
            <w:tcW w:w="997" w:type="pct"/>
            <w:vAlign w:val="center"/>
          </w:tcPr>
          <w:p w14:paraId="391FC165" w14:textId="008CD8FD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477/1224 (39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</w:tr>
      <w:tr w:rsidR="0060191E" w:rsidRPr="007E522E" w14:paraId="6515BDD4" w14:textId="77777777" w:rsidTr="007E522E">
        <w:tc>
          <w:tcPr>
            <w:tcW w:w="2919" w:type="pct"/>
          </w:tcPr>
          <w:p w14:paraId="64FFD502" w14:textId="52F50DBE" w:rsidR="0060191E" w:rsidRPr="007E522E" w:rsidRDefault="0060191E" w:rsidP="0060191E">
            <w:pPr>
              <w:jc w:val="righ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N missing = 109 (3.8%)</w:t>
            </w:r>
          </w:p>
        </w:tc>
        <w:tc>
          <w:tcPr>
            <w:tcW w:w="1084" w:type="pct"/>
          </w:tcPr>
          <w:p w14:paraId="459BA397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</w:tcPr>
          <w:p w14:paraId="7EDFA6FA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2FEF3E58" w14:textId="77777777" w:rsidTr="00F8031E">
        <w:tc>
          <w:tcPr>
            <w:tcW w:w="2919" w:type="pct"/>
          </w:tcPr>
          <w:p w14:paraId="4D84BF0D" w14:textId="64263ED8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Death (in-hospital mortality) </w:t>
            </w:r>
            <w:r w:rsidRPr="007E522E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lang w:val="en-GB"/>
              </w:rPr>
              <w:t>before D28</w:t>
            </w:r>
          </w:p>
        </w:tc>
        <w:tc>
          <w:tcPr>
            <w:tcW w:w="1084" w:type="pct"/>
            <w:vAlign w:val="center"/>
          </w:tcPr>
          <w:p w14:paraId="78A23F25" w14:textId="44E79D22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290/1510 (19.2%)</w:t>
            </w:r>
          </w:p>
        </w:tc>
        <w:tc>
          <w:tcPr>
            <w:tcW w:w="997" w:type="pct"/>
            <w:vAlign w:val="center"/>
          </w:tcPr>
          <w:p w14:paraId="035D5E17" w14:textId="04840B62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294/1326 (22.2%)</w:t>
            </w:r>
          </w:p>
        </w:tc>
      </w:tr>
      <w:tr w:rsidR="0060191E" w:rsidRPr="007E522E" w14:paraId="52DDE78B" w14:textId="77777777" w:rsidTr="00F8031E">
        <w:tc>
          <w:tcPr>
            <w:tcW w:w="2919" w:type="pct"/>
          </w:tcPr>
          <w:p w14:paraId="6326B209" w14:textId="30B25695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7 (0.2%)</w:t>
            </w:r>
          </w:p>
        </w:tc>
        <w:tc>
          <w:tcPr>
            <w:tcW w:w="1084" w:type="pct"/>
            <w:vAlign w:val="center"/>
          </w:tcPr>
          <w:p w14:paraId="5E88FA1B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47EFBACB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2502E7" w14:paraId="4189EEB2" w14:textId="77777777" w:rsidTr="00F8031E">
        <w:tc>
          <w:tcPr>
            <w:tcW w:w="2919" w:type="pct"/>
          </w:tcPr>
          <w:p w14:paraId="3EDC8AF1" w14:textId="2E0C927D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  <w:lang w:val="en-GB"/>
              </w:rPr>
              <w:t>Length of hospital stay (mean, SD), days</w:t>
            </w:r>
          </w:p>
        </w:tc>
        <w:tc>
          <w:tcPr>
            <w:tcW w:w="1084" w:type="pct"/>
            <w:vAlign w:val="center"/>
          </w:tcPr>
          <w:p w14:paraId="2DCB0A1B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614F7D61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</w:p>
        </w:tc>
      </w:tr>
      <w:tr w:rsidR="0060191E" w:rsidRPr="007E522E" w14:paraId="0C233D5A" w14:textId="77777777" w:rsidTr="00F8031E">
        <w:tc>
          <w:tcPr>
            <w:tcW w:w="2919" w:type="pct"/>
          </w:tcPr>
          <w:p w14:paraId="438CAB84" w14:textId="7F19EA6F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  <w:t>N missing</w:t>
            </w:r>
          </w:p>
        </w:tc>
        <w:tc>
          <w:tcPr>
            <w:tcW w:w="1084" w:type="pct"/>
            <w:vAlign w:val="center"/>
          </w:tcPr>
          <w:p w14:paraId="069CB1A9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4458578B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</w:p>
        </w:tc>
      </w:tr>
      <w:tr w:rsidR="0060191E" w:rsidRPr="007E522E" w14:paraId="7B2998C2" w14:textId="77777777" w:rsidTr="00F8031E">
        <w:tc>
          <w:tcPr>
            <w:tcW w:w="2919" w:type="pct"/>
          </w:tcPr>
          <w:p w14:paraId="1A1AF445" w14:textId="020F9EDE" w:rsidR="0060191E" w:rsidRPr="007E522E" w:rsidRDefault="0060191E" w:rsidP="0060191E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ICU admission</w:t>
            </w:r>
          </w:p>
        </w:tc>
        <w:tc>
          <w:tcPr>
            <w:tcW w:w="1084" w:type="pct"/>
            <w:vAlign w:val="center"/>
          </w:tcPr>
          <w:p w14:paraId="1719AD59" w14:textId="58B5538A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412/1510 (27.3%)</w:t>
            </w:r>
          </w:p>
        </w:tc>
        <w:tc>
          <w:tcPr>
            <w:tcW w:w="997" w:type="pct"/>
            <w:vAlign w:val="center"/>
          </w:tcPr>
          <w:p w14:paraId="4F1BDE3D" w14:textId="3F52C40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439/1319 (33.3%)</w:t>
            </w:r>
          </w:p>
        </w:tc>
      </w:tr>
      <w:tr w:rsidR="0060191E" w:rsidRPr="007E522E" w14:paraId="32778D35" w14:textId="77777777" w:rsidTr="00F8031E">
        <w:tc>
          <w:tcPr>
            <w:tcW w:w="2919" w:type="pct"/>
          </w:tcPr>
          <w:p w14:paraId="0D23E1C0" w14:textId="78BD2DF4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14 (0.5%)</w:t>
            </w:r>
          </w:p>
        </w:tc>
        <w:tc>
          <w:tcPr>
            <w:tcW w:w="1084" w:type="pct"/>
            <w:vAlign w:val="center"/>
          </w:tcPr>
          <w:p w14:paraId="34982D76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4D14CFDF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</w:p>
        </w:tc>
      </w:tr>
      <w:tr w:rsidR="0060191E" w:rsidRPr="007E522E" w14:paraId="3EE5DC5F" w14:textId="77777777" w:rsidTr="00F8031E">
        <w:tc>
          <w:tcPr>
            <w:tcW w:w="2919" w:type="pct"/>
          </w:tcPr>
          <w:p w14:paraId="07B74024" w14:textId="0DAFAC7E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Use of IMV</w:t>
            </w:r>
          </w:p>
        </w:tc>
        <w:tc>
          <w:tcPr>
            <w:tcW w:w="1084" w:type="pct"/>
            <w:vAlign w:val="center"/>
          </w:tcPr>
          <w:p w14:paraId="1C246226" w14:textId="653713C9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269/1510 (17.8%)</w:t>
            </w:r>
          </w:p>
        </w:tc>
        <w:tc>
          <w:tcPr>
            <w:tcW w:w="997" w:type="pct"/>
            <w:vAlign w:val="center"/>
          </w:tcPr>
          <w:p w14:paraId="3AD600B4" w14:textId="0CFEFEA8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297/1319 (22.5%)</w:t>
            </w:r>
          </w:p>
        </w:tc>
      </w:tr>
      <w:tr w:rsidR="0060191E" w:rsidRPr="007E522E" w14:paraId="4BE7A013" w14:textId="77777777" w:rsidTr="007E522E">
        <w:tc>
          <w:tcPr>
            <w:tcW w:w="2919" w:type="pct"/>
          </w:tcPr>
          <w:p w14:paraId="3838C539" w14:textId="6263C8CC" w:rsidR="0060191E" w:rsidRPr="007E522E" w:rsidRDefault="0060191E" w:rsidP="0060191E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14 (0.5%)</w:t>
            </w:r>
          </w:p>
        </w:tc>
        <w:tc>
          <w:tcPr>
            <w:tcW w:w="1084" w:type="pct"/>
          </w:tcPr>
          <w:p w14:paraId="74F2F984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</w:tcPr>
          <w:p w14:paraId="285B26AE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</w:p>
        </w:tc>
      </w:tr>
    </w:tbl>
    <w:p w14:paraId="2159F732" w14:textId="77777777" w:rsidR="00E53144" w:rsidRPr="00E364F8" w:rsidRDefault="00E53144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</w:p>
    <w:p w14:paraId="53B0A1E5" w14:textId="77777777" w:rsidR="00FA270B" w:rsidRDefault="00FA270B">
      <w:pPr>
        <w:rPr>
          <w:rFonts w:ascii="Calibri" w:hAnsi="Calibri" w:cs="Calibri"/>
          <w:b/>
          <w:highlight w:val="yellow"/>
          <w:lang w:val="en-GB"/>
        </w:rPr>
      </w:pPr>
      <w:r>
        <w:rPr>
          <w:rFonts w:ascii="Calibri" w:hAnsi="Calibri" w:cs="Calibri"/>
          <w:b/>
          <w:highlight w:val="yellow"/>
          <w:lang w:val="en-GB"/>
        </w:rPr>
        <w:br w:type="page"/>
      </w:r>
    </w:p>
    <w:p w14:paraId="0036261F" w14:textId="2C2B3325" w:rsidR="001369D0" w:rsidRPr="00E364F8" w:rsidRDefault="005500FB" w:rsidP="001369D0">
      <w:pPr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lastRenderedPageBreak/>
        <w:t>CORONAO data (France)</w:t>
      </w:r>
    </w:p>
    <w:p w14:paraId="28138940" w14:textId="77777777" w:rsidR="001369D0" w:rsidRPr="00E364F8" w:rsidRDefault="001369D0" w:rsidP="001369D0">
      <w:pPr>
        <w:rPr>
          <w:rFonts w:ascii="Calibri" w:hAnsi="Calibri" w:cs="Calibri"/>
          <w:b/>
          <w:lang w:val="en-GB"/>
        </w:rPr>
      </w:pPr>
    </w:p>
    <w:p w14:paraId="7FC7CCF9" w14:textId="74FCC4D6" w:rsidR="001369D0" w:rsidRPr="007C4B9E" w:rsidRDefault="00E364F8" w:rsidP="001369D0">
      <w:pPr>
        <w:rPr>
          <w:rFonts w:ascii="Calibri" w:hAnsi="Calibri" w:cs="Calibri"/>
          <w:b/>
          <w:bCs/>
          <w:lang w:val="en-GB"/>
        </w:rPr>
      </w:pPr>
      <w:r w:rsidRPr="007C4B9E">
        <w:rPr>
          <w:rFonts w:ascii="Calibri" w:hAnsi="Calibri" w:cs="Calibri"/>
          <w:b/>
          <w:bCs/>
          <w:lang w:val="en-GB"/>
        </w:rPr>
        <w:t>Table 1. Clinical characteristics of subjects according to macrovascular status.</w:t>
      </w:r>
    </w:p>
    <w:p w14:paraId="20183696" w14:textId="77777777" w:rsidR="00E364F8" w:rsidRPr="00E364F8" w:rsidRDefault="00E364F8" w:rsidP="001369D0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6"/>
        <w:gridCol w:w="1746"/>
        <w:gridCol w:w="1676"/>
        <w:gridCol w:w="2102"/>
      </w:tblGrid>
      <w:tr w:rsidR="00E364F8" w:rsidRPr="00D75055" w14:paraId="619F60F0" w14:textId="77777777" w:rsidTr="00D75055">
        <w:tc>
          <w:tcPr>
            <w:tcW w:w="1833" w:type="pct"/>
          </w:tcPr>
          <w:p w14:paraId="2F0F592E" w14:textId="6A690283" w:rsidR="00E364F8" w:rsidRPr="00D75055" w:rsidRDefault="00E364F8" w:rsidP="00B57A6F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001" w:type="pct"/>
            <w:vAlign w:val="center"/>
          </w:tcPr>
          <w:p w14:paraId="33171896" w14:textId="474BD75E" w:rsidR="00E364F8" w:rsidRPr="00D75055" w:rsidRDefault="00E364F8" w:rsidP="00E364F8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All (n=</w:t>
            </w:r>
            <w:r w:rsidR="008817A8"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1510</w:t>
            </w: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961" w:type="pct"/>
            <w:vAlign w:val="center"/>
          </w:tcPr>
          <w:p w14:paraId="7ADD02C3" w14:textId="36F504F8" w:rsidR="00E364F8" w:rsidRPr="00D75055" w:rsidRDefault="00E364F8" w:rsidP="00E364F8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No MACRO (n=</w:t>
            </w:r>
            <w:r w:rsidR="00486BF1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870</w:t>
            </w: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1205" w:type="pct"/>
            <w:vAlign w:val="center"/>
          </w:tcPr>
          <w:p w14:paraId="0BBFF6DE" w14:textId="56D4D472" w:rsidR="00E364F8" w:rsidRPr="00D75055" w:rsidRDefault="00E364F8" w:rsidP="00E364F8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Any MACRO (n=</w:t>
            </w:r>
            <w:r w:rsidR="00486BF1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640</w:t>
            </w: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)</w:t>
            </w:r>
          </w:p>
        </w:tc>
      </w:tr>
      <w:tr w:rsidR="007C4B9E" w:rsidRPr="00D75055" w14:paraId="656310E3" w14:textId="77777777" w:rsidTr="00D75055">
        <w:tc>
          <w:tcPr>
            <w:tcW w:w="1833" w:type="pct"/>
          </w:tcPr>
          <w:p w14:paraId="3A56AFE7" w14:textId="77777777" w:rsidR="007C4B9E" w:rsidRPr="00D75055" w:rsidRDefault="007C4B9E" w:rsidP="007C4B9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Age (mean, SD) years</w:t>
            </w:r>
          </w:p>
        </w:tc>
        <w:tc>
          <w:tcPr>
            <w:tcW w:w="1001" w:type="pct"/>
            <w:vAlign w:val="center"/>
          </w:tcPr>
          <w:p w14:paraId="45CE1B3C" w14:textId="48F8347F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70.1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</w:p>
        </w:tc>
        <w:tc>
          <w:tcPr>
            <w:tcW w:w="961" w:type="pct"/>
            <w:vAlign w:val="center"/>
          </w:tcPr>
          <w:p w14:paraId="2AA70D28" w14:textId="273F67F4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66.7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205" w:type="pct"/>
            <w:vAlign w:val="center"/>
          </w:tcPr>
          <w:p w14:paraId="65B08202" w14:textId="7FE7D408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74.7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11.5</w:t>
            </w:r>
          </w:p>
        </w:tc>
      </w:tr>
      <w:tr w:rsidR="007C4B9E" w:rsidRPr="00D75055" w14:paraId="61F7FAC0" w14:textId="77777777" w:rsidTr="00D75055">
        <w:tc>
          <w:tcPr>
            <w:tcW w:w="1833" w:type="pct"/>
          </w:tcPr>
          <w:p w14:paraId="248BBF9D" w14:textId="1112294E" w:rsidR="007C4B9E" w:rsidRPr="00D75055" w:rsidRDefault="0007093E" w:rsidP="007C4B9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Men, n (%)</w:t>
            </w:r>
          </w:p>
        </w:tc>
        <w:tc>
          <w:tcPr>
            <w:tcW w:w="1001" w:type="pct"/>
            <w:vAlign w:val="center"/>
          </w:tcPr>
          <w:p w14:paraId="4CDD771A" w14:textId="633EAA32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933 (61.8%)</w:t>
            </w:r>
          </w:p>
        </w:tc>
        <w:tc>
          <w:tcPr>
            <w:tcW w:w="961" w:type="pct"/>
            <w:vAlign w:val="center"/>
          </w:tcPr>
          <w:p w14:paraId="2042BA23" w14:textId="772F3ED1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495 (56.9%)</w:t>
            </w:r>
          </w:p>
        </w:tc>
        <w:tc>
          <w:tcPr>
            <w:tcW w:w="1205" w:type="pct"/>
            <w:vAlign w:val="center"/>
          </w:tcPr>
          <w:p w14:paraId="3AEB8ADC" w14:textId="17F4C316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438 (68.4%)</w:t>
            </w:r>
          </w:p>
        </w:tc>
      </w:tr>
      <w:tr w:rsidR="0060191E" w:rsidRPr="00D75055" w14:paraId="57E1AB46" w14:textId="77777777" w:rsidTr="007570A7">
        <w:tc>
          <w:tcPr>
            <w:tcW w:w="1833" w:type="pct"/>
          </w:tcPr>
          <w:p w14:paraId="40125EC2" w14:textId="3A4A4D64" w:rsidR="0060191E" w:rsidRPr="00D75055" w:rsidRDefault="0060191E" w:rsidP="0060191E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Ethnicity</w:t>
            </w:r>
          </w:p>
        </w:tc>
        <w:tc>
          <w:tcPr>
            <w:tcW w:w="1001" w:type="pct"/>
            <w:vAlign w:val="center"/>
          </w:tcPr>
          <w:p w14:paraId="1BC9FF23" w14:textId="48F34196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61" w:type="pct"/>
            <w:vAlign w:val="center"/>
          </w:tcPr>
          <w:p w14:paraId="2F4DA035" w14:textId="4135D32D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205" w:type="pct"/>
            <w:vAlign w:val="center"/>
          </w:tcPr>
          <w:p w14:paraId="5007D776" w14:textId="492590EE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0191E" w:rsidRPr="00D75055" w14:paraId="37D7D51F" w14:textId="77777777" w:rsidTr="00D75055">
        <w:tc>
          <w:tcPr>
            <w:tcW w:w="1833" w:type="pct"/>
          </w:tcPr>
          <w:p w14:paraId="07747B5E" w14:textId="57ECBEB1" w:rsidR="0060191E" w:rsidRPr="00D75055" w:rsidRDefault="0060191E" w:rsidP="0060191E">
            <w:pPr>
              <w:jc w:val="righ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White </w:t>
            </w:r>
          </w:p>
        </w:tc>
        <w:tc>
          <w:tcPr>
            <w:tcW w:w="1001" w:type="pct"/>
            <w:vAlign w:val="center"/>
          </w:tcPr>
          <w:p w14:paraId="1AAD7DF2" w14:textId="0220700F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893 (59.1%)</w:t>
            </w:r>
          </w:p>
        </w:tc>
        <w:tc>
          <w:tcPr>
            <w:tcW w:w="961" w:type="pct"/>
            <w:vAlign w:val="center"/>
          </w:tcPr>
          <w:p w14:paraId="0CC57A9E" w14:textId="3177B25D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467 (53.7%)</w:t>
            </w:r>
          </w:p>
        </w:tc>
        <w:tc>
          <w:tcPr>
            <w:tcW w:w="1205" w:type="pct"/>
            <w:vAlign w:val="center"/>
          </w:tcPr>
          <w:p w14:paraId="0EFDC0BD" w14:textId="58025521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426 (66.6%)</w:t>
            </w:r>
          </w:p>
        </w:tc>
      </w:tr>
      <w:tr w:rsidR="0060191E" w:rsidRPr="00D75055" w14:paraId="1ADB288C" w14:textId="77777777" w:rsidTr="00D75055">
        <w:tc>
          <w:tcPr>
            <w:tcW w:w="1833" w:type="pct"/>
          </w:tcPr>
          <w:p w14:paraId="6136FF85" w14:textId="69762169" w:rsidR="0060191E" w:rsidRPr="00D75055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Middle-East and North Africa</w:t>
            </w:r>
          </w:p>
        </w:tc>
        <w:tc>
          <w:tcPr>
            <w:tcW w:w="1001" w:type="pct"/>
            <w:vAlign w:val="center"/>
          </w:tcPr>
          <w:p w14:paraId="15F58AA1" w14:textId="73ECB54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320 (21.2%)</w:t>
            </w:r>
          </w:p>
        </w:tc>
        <w:tc>
          <w:tcPr>
            <w:tcW w:w="961" w:type="pct"/>
            <w:vAlign w:val="center"/>
          </w:tcPr>
          <w:p w14:paraId="07D3F8E4" w14:textId="5AF423F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191 (22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205" w:type="pct"/>
            <w:vAlign w:val="center"/>
          </w:tcPr>
          <w:p w14:paraId="69FFF15B" w14:textId="631572A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129 (20.2%)</w:t>
            </w:r>
          </w:p>
        </w:tc>
      </w:tr>
      <w:tr w:rsidR="0060191E" w:rsidRPr="00D75055" w14:paraId="611DEBAB" w14:textId="77777777" w:rsidTr="00D75055">
        <w:tc>
          <w:tcPr>
            <w:tcW w:w="1833" w:type="pct"/>
          </w:tcPr>
          <w:p w14:paraId="64AF3955" w14:textId="75E94CB8" w:rsidR="0060191E" w:rsidRPr="00D75055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Afro-Caribbean</w:t>
            </w:r>
          </w:p>
        </w:tc>
        <w:tc>
          <w:tcPr>
            <w:tcW w:w="1001" w:type="pct"/>
            <w:vAlign w:val="center"/>
          </w:tcPr>
          <w:p w14:paraId="31374DBE" w14:textId="657338E0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242 (16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  <w:tc>
          <w:tcPr>
            <w:tcW w:w="961" w:type="pct"/>
            <w:vAlign w:val="center"/>
          </w:tcPr>
          <w:p w14:paraId="31AE4006" w14:textId="1059C9E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173 (19.9%)</w:t>
            </w:r>
          </w:p>
        </w:tc>
        <w:tc>
          <w:tcPr>
            <w:tcW w:w="1205" w:type="pct"/>
            <w:vAlign w:val="center"/>
          </w:tcPr>
          <w:p w14:paraId="04DB0365" w14:textId="5FA2BB2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69 (10.8%)</w:t>
            </w:r>
          </w:p>
        </w:tc>
      </w:tr>
      <w:tr w:rsidR="0060191E" w:rsidRPr="00D75055" w14:paraId="3678DFAF" w14:textId="77777777" w:rsidTr="00D75055">
        <w:tc>
          <w:tcPr>
            <w:tcW w:w="1833" w:type="pct"/>
          </w:tcPr>
          <w:p w14:paraId="53E6DEE1" w14:textId="6968D737" w:rsidR="0060191E" w:rsidRPr="00D75055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Asian</w:t>
            </w:r>
          </w:p>
        </w:tc>
        <w:tc>
          <w:tcPr>
            <w:tcW w:w="1001" w:type="pct"/>
            <w:vAlign w:val="center"/>
          </w:tcPr>
          <w:p w14:paraId="5B013CD2" w14:textId="11D0D16B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55 (3.6%)</w:t>
            </w:r>
          </w:p>
        </w:tc>
        <w:tc>
          <w:tcPr>
            <w:tcW w:w="961" w:type="pct"/>
            <w:vAlign w:val="center"/>
          </w:tcPr>
          <w:p w14:paraId="59873162" w14:textId="12FEBD95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39 (4.5%)</w:t>
            </w:r>
          </w:p>
        </w:tc>
        <w:tc>
          <w:tcPr>
            <w:tcW w:w="1205" w:type="pct"/>
            <w:vAlign w:val="center"/>
          </w:tcPr>
          <w:p w14:paraId="327E686D" w14:textId="51BBAA16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16 (2.5%)</w:t>
            </w:r>
          </w:p>
        </w:tc>
      </w:tr>
      <w:tr w:rsidR="0060191E" w:rsidRPr="00D75055" w14:paraId="715B7E08" w14:textId="77777777" w:rsidTr="007570A7">
        <w:tc>
          <w:tcPr>
            <w:tcW w:w="1833" w:type="pct"/>
          </w:tcPr>
          <w:p w14:paraId="0EF5F66E" w14:textId="15B8B6CF" w:rsidR="0060191E" w:rsidRPr="00D75055" w:rsidRDefault="0060191E" w:rsidP="0060191E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Type of diabetes</w:t>
            </w:r>
          </w:p>
        </w:tc>
        <w:tc>
          <w:tcPr>
            <w:tcW w:w="1001" w:type="pct"/>
            <w:vAlign w:val="center"/>
          </w:tcPr>
          <w:p w14:paraId="0CFB9EE6" w14:textId="7777777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61" w:type="pct"/>
            <w:vAlign w:val="center"/>
          </w:tcPr>
          <w:p w14:paraId="2C0B953A" w14:textId="7777777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205" w:type="pct"/>
            <w:vAlign w:val="center"/>
          </w:tcPr>
          <w:p w14:paraId="5368AA56" w14:textId="7777777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0191E" w:rsidRPr="00D75055" w14:paraId="13885869" w14:textId="77777777" w:rsidTr="00D75055">
        <w:tc>
          <w:tcPr>
            <w:tcW w:w="1833" w:type="pct"/>
          </w:tcPr>
          <w:p w14:paraId="228CE540" w14:textId="6A49E55C" w:rsidR="0060191E" w:rsidRPr="00D75055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Type 1</w:t>
            </w:r>
          </w:p>
        </w:tc>
        <w:tc>
          <w:tcPr>
            <w:tcW w:w="1001" w:type="pct"/>
            <w:vAlign w:val="center"/>
          </w:tcPr>
          <w:p w14:paraId="12FF14C5" w14:textId="200D0031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48 (3.2%)</w:t>
            </w:r>
          </w:p>
        </w:tc>
        <w:tc>
          <w:tcPr>
            <w:tcW w:w="961" w:type="pct"/>
            <w:vAlign w:val="center"/>
          </w:tcPr>
          <w:p w14:paraId="12437D87" w14:textId="6AE13F80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33 (3.8%)</w:t>
            </w:r>
          </w:p>
        </w:tc>
        <w:tc>
          <w:tcPr>
            <w:tcW w:w="1205" w:type="pct"/>
            <w:vAlign w:val="center"/>
          </w:tcPr>
          <w:p w14:paraId="42335D23" w14:textId="2DC2A7E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15 (2.3%)</w:t>
            </w:r>
          </w:p>
        </w:tc>
      </w:tr>
      <w:tr w:rsidR="0060191E" w:rsidRPr="00D75055" w14:paraId="142CCE1C" w14:textId="77777777" w:rsidTr="00D75055">
        <w:tc>
          <w:tcPr>
            <w:tcW w:w="1833" w:type="pct"/>
          </w:tcPr>
          <w:p w14:paraId="4B6659DC" w14:textId="4747E647" w:rsidR="0060191E" w:rsidRPr="00D75055" w:rsidRDefault="0060191E" w:rsidP="0060191E">
            <w:pPr>
              <w:jc w:val="righ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Type 2</w:t>
            </w:r>
          </w:p>
        </w:tc>
        <w:tc>
          <w:tcPr>
            <w:tcW w:w="1001" w:type="pct"/>
            <w:vAlign w:val="center"/>
          </w:tcPr>
          <w:p w14:paraId="653C484C" w14:textId="2DCD14B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1462 (96.8%)</w:t>
            </w:r>
          </w:p>
        </w:tc>
        <w:tc>
          <w:tcPr>
            <w:tcW w:w="961" w:type="pct"/>
            <w:vAlign w:val="center"/>
          </w:tcPr>
          <w:p w14:paraId="30921F7E" w14:textId="5E4DFF7E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837 (96.2%)</w:t>
            </w:r>
          </w:p>
        </w:tc>
        <w:tc>
          <w:tcPr>
            <w:tcW w:w="1205" w:type="pct"/>
            <w:vAlign w:val="center"/>
          </w:tcPr>
          <w:p w14:paraId="70CF050E" w14:textId="1FB0E41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625 (97.7%)</w:t>
            </w:r>
          </w:p>
        </w:tc>
      </w:tr>
      <w:tr w:rsidR="0060191E" w:rsidRPr="00D75055" w14:paraId="0598238B" w14:textId="77777777" w:rsidTr="00D75055">
        <w:tc>
          <w:tcPr>
            <w:tcW w:w="1833" w:type="pct"/>
          </w:tcPr>
          <w:p w14:paraId="5EBE9186" w14:textId="68A3F669" w:rsidR="0060191E" w:rsidRPr="00D75055" w:rsidRDefault="0060191E" w:rsidP="0060191E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commentRangeStart w:id="5"/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Smoking status = former or current</w:t>
            </w:r>
            <w:commentRangeEnd w:id="5"/>
            <w:r>
              <w:rPr>
                <w:rStyle w:val="CommentReference"/>
                <w:rFonts w:eastAsiaTheme="minorHAnsi"/>
              </w:rPr>
              <w:commentReference w:id="5"/>
            </w:r>
          </w:p>
        </w:tc>
        <w:tc>
          <w:tcPr>
            <w:tcW w:w="1001" w:type="pct"/>
            <w:vAlign w:val="center"/>
          </w:tcPr>
          <w:p w14:paraId="4FE1AF99" w14:textId="1648B299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502 (38.1%)</w:t>
            </w:r>
          </w:p>
        </w:tc>
        <w:tc>
          <w:tcPr>
            <w:tcW w:w="961" w:type="pct"/>
            <w:vAlign w:val="center"/>
          </w:tcPr>
          <w:p w14:paraId="201A6C55" w14:textId="3D74E14E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228 (29.9%)</w:t>
            </w:r>
          </w:p>
        </w:tc>
        <w:tc>
          <w:tcPr>
            <w:tcW w:w="1205" w:type="pct"/>
            <w:vAlign w:val="center"/>
          </w:tcPr>
          <w:p w14:paraId="30BAB400" w14:textId="01F0D44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274 (49.2%)</w:t>
            </w:r>
          </w:p>
        </w:tc>
      </w:tr>
      <w:tr w:rsidR="0060191E" w:rsidRPr="00D75055" w14:paraId="4844FDC8" w14:textId="77777777" w:rsidTr="00D75055">
        <w:tc>
          <w:tcPr>
            <w:tcW w:w="1833" w:type="pct"/>
          </w:tcPr>
          <w:p w14:paraId="0B450CB8" w14:textId="776B8465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Hypertension</w:t>
            </w:r>
          </w:p>
        </w:tc>
        <w:tc>
          <w:tcPr>
            <w:tcW w:w="1001" w:type="pct"/>
            <w:vAlign w:val="center"/>
          </w:tcPr>
          <w:p w14:paraId="656860B5" w14:textId="40C6F0D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1204 (79.7%)</w:t>
            </w:r>
          </w:p>
        </w:tc>
        <w:tc>
          <w:tcPr>
            <w:tcW w:w="961" w:type="pct"/>
            <w:vAlign w:val="center"/>
          </w:tcPr>
          <w:p w14:paraId="73059F52" w14:textId="714F777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635 (73%)</w:t>
            </w:r>
          </w:p>
        </w:tc>
        <w:tc>
          <w:tcPr>
            <w:tcW w:w="1205" w:type="pct"/>
            <w:vAlign w:val="center"/>
          </w:tcPr>
          <w:p w14:paraId="39BDFAA2" w14:textId="602A877D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569 (88.9%)</w:t>
            </w:r>
          </w:p>
        </w:tc>
      </w:tr>
      <w:tr w:rsidR="0060191E" w:rsidRPr="00D75055" w14:paraId="2368A25D" w14:textId="77777777" w:rsidTr="00D75055">
        <w:tc>
          <w:tcPr>
            <w:tcW w:w="1833" w:type="pct"/>
          </w:tcPr>
          <w:p w14:paraId="2C4AC2B2" w14:textId="72D69817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Dyslipidaemia</w:t>
            </w:r>
          </w:p>
        </w:tc>
        <w:tc>
          <w:tcPr>
            <w:tcW w:w="1001" w:type="pct"/>
            <w:vAlign w:val="center"/>
          </w:tcPr>
          <w:p w14:paraId="3732D9B7" w14:textId="2B126589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767 (50.8%)</w:t>
            </w:r>
          </w:p>
        </w:tc>
        <w:tc>
          <w:tcPr>
            <w:tcW w:w="961" w:type="pct"/>
            <w:vAlign w:val="center"/>
          </w:tcPr>
          <w:p w14:paraId="4B1BFFAE" w14:textId="10A7D3C6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363 (41.7%)</w:t>
            </w:r>
          </w:p>
        </w:tc>
        <w:tc>
          <w:tcPr>
            <w:tcW w:w="1205" w:type="pct"/>
            <w:vAlign w:val="center"/>
          </w:tcPr>
          <w:p w14:paraId="0C2C87F6" w14:textId="5A9CB76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404 (63.1%)</w:t>
            </w:r>
          </w:p>
        </w:tc>
      </w:tr>
      <w:tr w:rsidR="0060191E" w:rsidRPr="00D75055" w14:paraId="1F380204" w14:textId="77777777" w:rsidTr="00D75055">
        <w:tc>
          <w:tcPr>
            <w:tcW w:w="1833" w:type="pct"/>
          </w:tcPr>
          <w:p w14:paraId="37702664" w14:textId="27783A3B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commentRangeStart w:id="6"/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BMI</w:t>
            </w:r>
            <w:commentRangeEnd w:id="6"/>
            <w:r>
              <w:rPr>
                <w:rStyle w:val="CommentReference"/>
                <w:rFonts w:eastAsiaTheme="minorHAnsi"/>
              </w:rPr>
              <w:commentReference w:id="6"/>
            </w:r>
          </w:p>
        </w:tc>
        <w:tc>
          <w:tcPr>
            <w:tcW w:w="1001" w:type="pct"/>
            <w:vAlign w:val="center"/>
          </w:tcPr>
          <w:p w14:paraId="3C98DAF1" w14:textId="4DAAE405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29.5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961" w:type="pct"/>
            <w:vAlign w:val="center"/>
          </w:tcPr>
          <w:p w14:paraId="647D89DE" w14:textId="3450A316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29.9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1205" w:type="pct"/>
            <w:vAlign w:val="center"/>
          </w:tcPr>
          <w:p w14:paraId="3F1EE4B0" w14:textId="0AF90E0B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28.9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6.1</w:t>
            </w:r>
          </w:p>
        </w:tc>
      </w:tr>
      <w:tr w:rsidR="0060191E" w:rsidRPr="00D75055" w14:paraId="2F586594" w14:textId="77777777" w:rsidTr="00D75055">
        <w:tc>
          <w:tcPr>
            <w:tcW w:w="1833" w:type="pct"/>
          </w:tcPr>
          <w:p w14:paraId="14F7EDE1" w14:textId="48D8D74E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Diabetes duration</w:t>
            </w:r>
          </w:p>
        </w:tc>
        <w:tc>
          <w:tcPr>
            <w:tcW w:w="1001" w:type="pct"/>
            <w:vAlign w:val="center"/>
          </w:tcPr>
          <w:p w14:paraId="54146C88" w14:textId="18CF960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12 [6; 20]</w:t>
            </w:r>
          </w:p>
        </w:tc>
        <w:tc>
          <w:tcPr>
            <w:tcW w:w="961" w:type="pct"/>
            <w:vAlign w:val="center"/>
          </w:tcPr>
          <w:p w14:paraId="066D8C16" w14:textId="1018F1D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10 [5; 18]</w:t>
            </w:r>
          </w:p>
        </w:tc>
        <w:tc>
          <w:tcPr>
            <w:tcW w:w="1205" w:type="pct"/>
            <w:vAlign w:val="center"/>
          </w:tcPr>
          <w:p w14:paraId="33A3D613" w14:textId="11DBC56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15 [10; 23]</w:t>
            </w:r>
          </w:p>
        </w:tc>
      </w:tr>
      <w:tr w:rsidR="0060191E" w:rsidRPr="00D75055" w14:paraId="68A0962C" w14:textId="77777777" w:rsidTr="00D75055">
        <w:tc>
          <w:tcPr>
            <w:tcW w:w="1833" w:type="pct"/>
          </w:tcPr>
          <w:p w14:paraId="120A99BF" w14:textId="076443BF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HbA1c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 (%)</w:t>
            </w:r>
          </w:p>
        </w:tc>
        <w:tc>
          <w:tcPr>
            <w:tcW w:w="1001" w:type="pct"/>
            <w:vAlign w:val="center"/>
          </w:tcPr>
          <w:p w14:paraId="143BD4B2" w14:textId="7DC3D9C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8.1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961" w:type="pct"/>
            <w:vAlign w:val="center"/>
          </w:tcPr>
          <w:p w14:paraId="3BB8E803" w14:textId="5D11ACF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8.3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205" w:type="pct"/>
            <w:vAlign w:val="center"/>
          </w:tcPr>
          <w:p w14:paraId="3FA99AB3" w14:textId="4371BFC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7.9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1.7</w:t>
            </w:r>
          </w:p>
        </w:tc>
      </w:tr>
      <w:tr w:rsidR="0060191E" w:rsidRPr="00D75055" w14:paraId="5341CAD2" w14:textId="77777777" w:rsidTr="00D75055">
        <w:tc>
          <w:tcPr>
            <w:tcW w:w="1833" w:type="pct"/>
          </w:tcPr>
          <w:p w14:paraId="0FB12C8D" w14:textId="25AF6C62" w:rsidR="0060191E" w:rsidRPr="00D75055" w:rsidRDefault="0060191E" w:rsidP="0060191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Microvascular disease</w:t>
            </w:r>
          </w:p>
        </w:tc>
        <w:tc>
          <w:tcPr>
            <w:tcW w:w="1001" w:type="pct"/>
            <w:vAlign w:val="center"/>
          </w:tcPr>
          <w:p w14:paraId="1B06D20D" w14:textId="7BCE152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701 (46.4%)</w:t>
            </w:r>
          </w:p>
        </w:tc>
        <w:tc>
          <w:tcPr>
            <w:tcW w:w="961" w:type="pct"/>
            <w:vAlign w:val="center"/>
          </w:tcPr>
          <w:p w14:paraId="6FB4F25E" w14:textId="117412FF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293 (33.7%)</w:t>
            </w:r>
          </w:p>
        </w:tc>
        <w:tc>
          <w:tcPr>
            <w:tcW w:w="1205" w:type="pct"/>
            <w:vAlign w:val="center"/>
          </w:tcPr>
          <w:p w14:paraId="0BC30274" w14:textId="4934C0F6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408 (63.8%)</w:t>
            </w:r>
          </w:p>
        </w:tc>
      </w:tr>
      <w:tr w:rsidR="0060191E" w:rsidRPr="00D75055" w14:paraId="67947844" w14:textId="77777777" w:rsidTr="00D75055">
        <w:tc>
          <w:tcPr>
            <w:tcW w:w="1833" w:type="pct"/>
          </w:tcPr>
          <w:p w14:paraId="1E0EBA59" w14:textId="67601EAC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Diabetic retinopathy</w:t>
            </w:r>
          </w:p>
        </w:tc>
        <w:tc>
          <w:tcPr>
            <w:tcW w:w="1001" w:type="pct"/>
            <w:vAlign w:val="center"/>
          </w:tcPr>
          <w:p w14:paraId="360FBCED" w14:textId="694D04EF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252 (17.6%)</w:t>
            </w:r>
          </w:p>
        </w:tc>
        <w:tc>
          <w:tcPr>
            <w:tcW w:w="961" w:type="pct"/>
            <w:vAlign w:val="center"/>
          </w:tcPr>
          <w:p w14:paraId="14CFACB6" w14:textId="594D411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104 (12.3%)</w:t>
            </w:r>
          </w:p>
        </w:tc>
        <w:tc>
          <w:tcPr>
            <w:tcW w:w="1205" w:type="pct"/>
            <w:vAlign w:val="center"/>
          </w:tcPr>
          <w:p w14:paraId="7E218912" w14:textId="0725120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148 (25.3%)</w:t>
            </w:r>
          </w:p>
        </w:tc>
      </w:tr>
      <w:tr w:rsidR="0060191E" w:rsidRPr="00D75055" w14:paraId="72EFDAFC" w14:textId="77777777" w:rsidTr="00D75055">
        <w:tc>
          <w:tcPr>
            <w:tcW w:w="1833" w:type="pct"/>
          </w:tcPr>
          <w:p w14:paraId="45D6A4F1" w14:textId="22AD7504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Diabetic kidney disease</w:t>
            </w:r>
          </w:p>
        </w:tc>
        <w:tc>
          <w:tcPr>
            <w:tcW w:w="1001" w:type="pct"/>
            <w:vAlign w:val="center"/>
          </w:tcPr>
          <w:p w14:paraId="56827C07" w14:textId="4041AEF5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569 (38.5%)</w:t>
            </w:r>
          </w:p>
        </w:tc>
        <w:tc>
          <w:tcPr>
            <w:tcW w:w="961" w:type="pct"/>
            <w:vAlign w:val="center"/>
          </w:tcPr>
          <w:p w14:paraId="66DD0782" w14:textId="4AD9E4D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220 (25.8%)</w:t>
            </w:r>
          </w:p>
        </w:tc>
        <w:tc>
          <w:tcPr>
            <w:tcW w:w="1205" w:type="pct"/>
            <w:vAlign w:val="center"/>
          </w:tcPr>
          <w:p w14:paraId="487606CE" w14:textId="6494F51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349 (55.9%)</w:t>
            </w:r>
          </w:p>
        </w:tc>
      </w:tr>
      <w:tr w:rsidR="0060191E" w:rsidRPr="00D75055" w14:paraId="0002B3EE" w14:textId="77777777" w:rsidTr="00D75055">
        <w:tc>
          <w:tcPr>
            <w:tcW w:w="1833" w:type="pct"/>
          </w:tcPr>
          <w:p w14:paraId="76B0E0B1" w14:textId="07C34F98" w:rsidR="0060191E" w:rsidRPr="00D75055" w:rsidRDefault="0060191E" w:rsidP="0060191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Macrovascular disease</w:t>
            </w:r>
          </w:p>
        </w:tc>
        <w:tc>
          <w:tcPr>
            <w:tcW w:w="1001" w:type="pct"/>
            <w:vAlign w:val="center"/>
          </w:tcPr>
          <w:p w14:paraId="7AA8DCE9" w14:textId="2C0E77F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640 (42.4%)</w:t>
            </w:r>
          </w:p>
        </w:tc>
        <w:tc>
          <w:tcPr>
            <w:tcW w:w="961" w:type="pct"/>
            <w:vAlign w:val="center"/>
          </w:tcPr>
          <w:p w14:paraId="3B2FC52A" w14:textId="49761759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0 (0%)</w:t>
            </w:r>
          </w:p>
        </w:tc>
        <w:tc>
          <w:tcPr>
            <w:tcW w:w="1205" w:type="pct"/>
            <w:vAlign w:val="center"/>
          </w:tcPr>
          <w:p w14:paraId="32ABB31A" w14:textId="6864DEBE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640 (100%)</w:t>
            </w:r>
          </w:p>
        </w:tc>
      </w:tr>
      <w:tr w:rsidR="0060191E" w:rsidRPr="00D75055" w14:paraId="794554E2" w14:textId="77777777" w:rsidTr="00D75055">
        <w:tc>
          <w:tcPr>
            <w:tcW w:w="1833" w:type="pct"/>
          </w:tcPr>
          <w:p w14:paraId="02BD6FE1" w14:textId="30984E85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Ischemic heart disease</w:t>
            </w:r>
          </w:p>
        </w:tc>
        <w:tc>
          <w:tcPr>
            <w:tcW w:w="1001" w:type="pct"/>
            <w:vAlign w:val="center"/>
          </w:tcPr>
          <w:p w14:paraId="3879C9FB" w14:textId="1948AD25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410 (27.2%)</w:t>
            </w:r>
          </w:p>
        </w:tc>
        <w:tc>
          <w:tcPr>
            <w:tcW w:w="961" w:type="pct"/>
            <w:vAlign w:val="center"/>
          </w:tcPr>
          <w:p w14:paraId="33466F2F" w14:textId="2D097FB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05" w:type="pct"/>
            <w:vAlign w:val="center"/>
          </w:tcPr>
          <w:p w14:paraId="30243D02" w14:textId="2224355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410 (64.5%)</w:t>
            </w:r>
          </w:p>
        </w:tc>
      </w:tr>
      <w:tr w:rsidR="0060191E" w:rsidRPr="00D75055" w14:paraId="74726E31" w14:textId="77777777" w:rsidTr="00D75055">
        <w:tc>
          <w:tcPr>
            <w:tcW w:w="1833" w:type="pct"/>
          </w:tcPr>
          <w:p w14:paraId="73D6562A" w14:textId="3BCE2EBD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Heart failure</w:t>
            </w:r>
          </w:p>
        </w:tc>
        <w:tc>
          <w:tcPr>
            <w:tcW w:w="1001" w:type="pct"/>
            <w:vAlign w:val="center"/>
          </w:tcPr>
          <w:p w14:paraId="00B4710A" w14:textId="3D62864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185 (12.5%)</w:t>
            </w:r>
          </w:p>
        </w:tc>
        <w:tc>
          <w:tcPr>
            <w:tcW w:w="961" w:type="pct"/>
            <w:vAlign w:val="center"/>
          </w:tcPr>
          <w:p w14:paraId="25612FC7" w14:textId="6075DA29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05" w:type="pct"/>
            <w:vAlign w:val="center"/>
          </w:tcPr>
          <w:p w14:paraId="1C72A00A" w14:textId="3D6CB70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185 (30.1%)</w:t>
            </w:r>
          </w:p>
        </w:tc>
      </w:tr>
      <w:tr w:rsidR="0060191E" w:rsidRPr="00D75055" w14:paraId="11B39039" w14:textId="77777777" w:rsidTr="00D75055">
        <w:tc>
          <w:tcPr>
            <w:tcW w:w="1833" w:type="pct"/>
          </w:tcPr>
          <w:p w14:paraId="15EBB19C" w14:textId="683DD194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TIA/Stroke</w:t>
            </w:r>
          </w:p>
        </w:tc>
        <w:tc>
          <w:tcPr>
            <w:tcW w:w="1001" w:type="pct"/>
            <w:vAlign w:val="center"/>
          </w:tcPr>
          <w:p w14:paraId="0B5CC7E9" w14:textId="76E159D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188 (12.5%)</w:t>
            </w:r>
          </w:p>
        </w:tc>
        <w:tc>
          <w:tcPr>
            <w:tcW w:w="961" w:type="pct"/>
            <w:vAlign w:val="center"/>
          </w:tcPr>
          <w:p w14:paraId="0E09724F" w14:textId="243F3DB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05" w:type="pct"/>
            <w:vAlign w:val="center"/>
          </w:tcPr>
          <w:p w14:paraId="1B7302DD" w14:textId="0B827C10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188 (29.4%)</w:t>
            </w:r>
          </w:p>
        </w:tc>
      </w:tr>
      <w:tr w:rsidR="0060191E" w:rsidRPr="00D75055" w14:paraId="0FB89A2C" w14:textId="77777777" w:rsidTr="00D75055">
        <w:tc>
          <w:tcPr>
            <w:tcW w:w="1833" w:type="pct"/>
          </w:tcPr>
          <w:p w14:paraId="62C602D8" w14:textId="12E97DA0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Peripheral artery disease</w:t>
            </w:r>
          </w:p>
        </w:tc>
        <w:tc>
          <w:tcPr>
            <w:tcW w:w="1001" w:type="pct"/>
            <w:vAlign w:val="center"/>
          </w:tcPr>
          <w:p w14:paraId="6167F65A" w14:textId="33B7CA1F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198 (13.1%)</w:t>
            </w:r>
          </w:p>
        </w:tc>
        <w:tc>
          <w:tcPr>
            <w:tcW w:w="961" w:type="pct"/>
            <w:vAlign w:val="center"/>
          </w:tcPr>
          <w:p w14:paraId="6C62CB63" w14:textId="292EB799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05" w:type="pct"/>
            <w:vAlign w:val="center"/>
          </w:tcPr>
          <w:p w14:paraId="25217600" w14:textId="08626EE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198 (31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</w:tr>
      <w:tr w:rsidR="0060191E" w:rsidRPr="00D75055" w14:paraId="782F7DC7" w14:textId="77777777" w:rsidTr="00D75055">
        <w:tc>
          <w:tcPr>
            <w:tcW w:w="1833" w:type="pct"/>
          </w:tcPr>
          <w:p w14:paraId="445B3440" w14:textId="75D1644F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Death (in-hospital mortality)</w:t>
            </w:r>
          </w:p>
        </w:tc>
        <w:tc>
          <w:tcPr>
            <w:tcW w:w="1001" w:type="pct"/>
            <w:vAlign w:val="center"/>
          </w:tcPr>
          <w:p w14:paraId="5AC3E5E3" w14:textId="421C65A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290 (19.2%)</w:t>
            </w:r>
          </w:p>
        </w:tc>
        <w:tc>
          <w:tcPr>
            <w:tcW w:w="961" w:type="pct"/>
            <w:vAlign w:val="center"/>
          </w:tcPr>
          <w:p w14:paraId="79F054C9" w14:textId="00462B92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118 (13.6%)</w:t>
            </w:r>
          </w:p>
        </w:tc>
        <w:tc>
          <w:tcPr>
            <w:tcW w:w="1205" w:type="pct"/>
            <w:vAlign w:val="center"/>
          </w:tcPr>
          <w:p w14:paraId="13F1A58C" w14:textId="07DB6F5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172 (26.9%)</w:t>
            </w:r>
          </w:p>
        </w:tc>
      </w:tr>
      <w:tr w:rsidR="0060191E" w:rsidRPr="00D75055" w14:paraId="19CACB5C" w14:textId="77777777" w:rsidTr="00D75055">
        <w:tc>
          <w:tcPr>
            <w:tcW w:w="1833" w:type="pct"/>
          </w:tcPr>
          <w:p w14:paraId="2C461874" w14:textId="23DEFFD3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  <w:lang w:val="en-GB"/>
              </w:rPr>
              <w:t>Length of hospital stay</w:t>
            </w: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01" w:type="pct"/>
            <w:vAlign w:val="center"/>
          </w:tcPr>
          <w:p w14:paraId="31545998" w14:textId="7777777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61" w:type="pct"/>
            <w:vAlign w:val="center"/>
          </w:tcPr>
          <w:p w14:paraId="1824F721" w14:textId="28571F31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205" w:type="pct"/>
            <w:vAlign w:val="center"/>
          </w:tcPr>
          <w:p w14:paraId="5D29706C" w14:textId="7777777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0191E" w:rsidRPr="00D75055" w14:paraId="0FD7380C" w14:textId="77777777" w:rsidTr="00D75055">
        <w:tc>
          <w:tcPr>
            <w:tcW w:w="1833" w:type="pct"/>
          </w:tcPr>
          <w:p w14:paraId="3D5504C4" w14:textId="7F84E917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ICU admission</w:t>
            </w:r>
          </w:p>
        </w:tc>
        <w:tc>
          <w:tcPr>
            <w:tcW w:w="1001" w:type="pct"/>
            <w:vAlign w:val="center"/>
          </w:tcPr>
          <w:p w14:paraId="2451E31D" w14:textId="56741F8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412 (27.3%)</w:t>
            </w:r>
          </w:p>
        </w:tc>
        <w:tc>
          <w:tcPr>
            <w:tcW w:w="961" w:type="pct"/>
            <w:vAlign w:val="center"/>
          </w:tcPr>
          <w:p w14:paraId="01A4B0CB" w14:textId="1F02425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282 (32.4%)</w:t>
            </w:r>
          </w:p>
        </w:tc>
        <w:tc>
          <w:tcPr>
            <w:tcW w:w="1205" w:type="pct"/>
            <w:vAlign w:val="center"/>
          </w:tcPr>
          <w:p w14:paraId="261F0A34" w14:textId="084B2B82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130 (20.3%)</w:t>
            </w:r>
          </w:p>
        </w:tc>
      </w:tr>
      <w:tr w:rsidR="0060191E" w:rsidRPr="00D75055" w14:paraId="611A5A37" w14:textId="77777777" w:rsidTr="00D75055">
        <w:tc>
          <w:tcPr>
            <w:tcW w:w="1833" w:type="pct"/>
          </w:tcPr>
          <w:p w14:paraId="538EE858" w14:textId="1BC7A484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Use of IMV</w:t>
            </w:r>
          </w:p>
        </w:tc>
        <w:tc>
          <w:tcPr>
            <w:tcW w:w="1001" w:type="pct"/>
            <w:vAlign w:val="center"/>
          </w:tcPr>
          <w:p w14:paraId="4EE5D061" w14:textId="3FEADE9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269 (17.8%)</w:t>
            </w:r>
          </w:p>
        </w:tc>
        <w:tc>
          <w:tcPr>
            <w:tcW w:w="961" w:type="pct"/>
            <w:vAlign w:val="center"/>
          </w:tcPr>
          <w:p w14:paraId="2C74581A" w14:textId="34B84705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189 (21.7%)</w:t>
            </w:r>
          </w:p>
        </w:tc>
        <w:tc>
          <w:tcPr>
            <w:tcW w:w="1205" w:type="pct"/>
            <w:vAlign w:val="center"/>
          </w:tcPr>
          <w:p w14:paraId="0664B903" w14:textId="46D0D7F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80 (12.5%)</w:t>
            </w:r>
          </w:p>
        </w:tc>
      </w:tr>
    </w:tbl>
    <w:p w14:paraId="2151541E" w14:textId="063548AF" w:rsidR="00E26F9B" w:rsidRPr="000E2AFE" w:rsidRDefault="00B979B3" w:rsidP="00E364F8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4B0313A1" w14:textId="77777777" w:rsidR="0007093E" w:rsidRDefault="0007093E" w:rsidP="00E364F8">
      <w:pPr>
        <w:rPr>
          <w:b/>
          <w:sz w:val="22"/>
          <w:szCs w:val="22"/>
          <w:lang w:val="en-GB"/>
        </w:rPr>
        <w:sectPr w:rsidR="0007093E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52CE0D" w14:textId="6AA4B00F" w:rsidR="00E364F8" w:rsidRPr="001842DB" w:rsidRDefault="00E364F8" w:rsidP="00E364F8">
      <w:pPr>
        <w:rPr>
          <w:b/>
          <w:sz w:val="22"/>
          <w:szCs w:val="22"/>
          <w:lang w:val="en-GB"/>
        </w:rPr>
      </w:pPr>
      <w:r w:rsidRPr="001842DB">
        <w:rPr>
          <w:b/>
          <w:sz w:val="22"/>
          <w:szCs w:val="22"/>
          <w:lang w:val="en-GB"/>
        </w:rPr>
        <w:lastRenderedPageBreak/>
        <w:t>Multivariable analysis on subgroup with complete data for all variables</w:t>
      </w:r>
    </w:p>
    <w:p w14:paraId="26B7D6CA" w14:textId="77777777" w:rsidR="00E364F8" w:rsidRPr="001842DB" w:rsidRDefault="00E364F8" w:rsidP="00E364F8">
      <w:pPr>
        <w:rPr>
          <w:sz w:val="22"/>
          <w:szCs w:val="22"/>
          <w:lang w:val="en-GB"/>
        </w:rPr>
      </w:pPr>
    </w:p>
    <w:p w14:paraId="262DCDBB" w14:textId="7BF68C32" w:rsidR="00E364F8" w:rsidRDefault="001842DB" w:rsidP="00E364F8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Primary outcome</w:t>
      </w:r>
    </w:p>
    <w:p w14:paraId="3D469338" w14:textId="3C6D678E" w:rsidR="001842DB" w:rsidRDefault="001842DB" w:rsidP="001842DB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1842DB">
        <w:rPr>
          <w:sz w:val="22"/>
          <w:szCs w:val="22"/>
          <w:lang w:val="en-GB"/>
        </w:rPr>
        <w:t>Death ~ Macrovascular disease</w:t>
      </w:r>
      <w:r>
        <w:rPr>
          <w:sz w:val="22"/>
          <w:szCs w:val="22"/>
          <w:lang w:val="en-GB"/>
        </w:rPr>
        <w:t xml:space="preserve"> (unadjusted)</w:t>
      </w:r>
    </w:p>
    <w:p w14:paraId="209A8CE3" w14:textId="2B2BA6C6" w:rsidR="001842DB" w:rsidRPr="001842DB" w:rsidRDefault="001842DB" w:rsidP="001842DB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B57A6F">
        <w:rPr>
          <w:sz w:val="22"/>
          <w:szCs w:val="22"/>
          <w:lang w:val="en-GB"/>
        </w:rPr>
        <w:t>Death ~ Macrovascular disease + Age + Sex</w:t>
      </w:r>
    </w:p>
    <w:p w14:paraId="199831E4" w14:textId="7DAF4351" w:rsidR="00E364F8" w:rsidRPr="00EA28BC" w:rsidRDefault="00E364F8" w:rsidP="005B766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A26C3F">
        <w:rPr>
          <w:sz w:val="22"/>
          <w:szCs w:val="22"/>
          <w:lang w:val="en-GB"/>
        </w:rPr>
        <w:t xml:space="preserve">Death ~ Macrovascular disease + Age + Sex </w:t>
      </w:r>
      <w:r w:rsidR="00A26C3F">
        <w:rPr>
          <w:sz w:val="22"/>
          <w:szCs w:val="22"/>
          <w:lang w:val="en-GB"/>
        </w:rPr>
        <w:t>+</w:t>
      </w:r>
      <w:r w:rsidRPr="00A26C3F">
        <w:rPr>
          <w:sz w:val="22"/>
          <w:szCs w:val="22"/>
          <w:lang w:val="en-GB"/>
        </w:rPr>
        <w:t xml:space="preserve"> </w:t>
      </w:r>
      <w:r w:rsidR="00A26C3F">
        <w:rPr>
          <w:sz w:val="22"/>
          <w:szCs w:val="22"/>
          <w:lang w:val="en-GB"/>
        </w:rPr>
        <w:t xml:space="preserve">Hypertension </w:t>
      </w:r>
      <w:r w:rsidR="00A26C3F" w:rsidRPr="00A26C3F">
        <w:rPr>
          <w:sz w:val="22"/>
          <w:szCs w:val="22"/>
          <w:lang w:val="en-GB"/>
        </w:rPr>
        <w:t xml:space="preserve">+ </w:t>
      </w:r>
      <w:r w:rsidRPr="00A26C3F">
        <w:rPr>
          <w:sz w:val="22"/>
          <w:szCs w:val="22"/>
          <w:lang w:val="en-GB"/>
        </w:rPr>
        <w:t>Type of Diabetes + Microvascular disease</w:t>
      </w:r>
      <w:r w:rsidR="001842DB" w:rsidRPr="00A26C3F">
        <w:rPr>
          <w:sz w:val="22"/>
          <w:szCs w:val="22"/>
          <w:lang w:val="en-GB"/>
        </w:rPr>
        <w:t xml:space="preserve"> </w:t>
      </w:r>
    </w:p>
    <w:p w14:paraId="266EFB91" w14:textId="1A99A7B7" w:rsidR="00A26C3F" w:rsidRPr="00EA28BC" w:rsidRDefault="00A26C3F" w:rsidP="00A26C3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A26C3F">
        <w:rPr>
          <w:sz w:val="22"/>
          <w:szCs w:val="22"/>
          <w:lang w:val="en-GB"/>
        </w:rPr>
        <w:t xml:space="preserve">Death ~ Macrovascular disease + Age + Sex </w:t>
      </w:r>
      <w:r w:rsidR="003A299C" w:rsidRPr="00A26C3F">
        <w:rPr>
          <w:sz w:val="22"/>
          <w:szCs w:val="22"/>
          <w:lang w:val="en-GB"/>
        </w:rPr>
        <w:t>+ Hypertension</w:t>
      </w:r>
      <w:r w:rsidR="003A299C">
        <w:rPr>
          <w:sz w:val="22"/>
          <w:szCs w:val="22"/>
          <w:lang w:val="en-GB"/>
        </w:rPr>
        <w:t xml:space="preserve"> </w:t>
      </w:r>
      <w:r w:rsidR="003A299C" w:rsidRPr="00A26C3F">
        <w:rPr>
          <w:sz w:val="22"/>
          <w:szCs w:val="22"/>
          <w:lang w:val="en-GB"/>
        </w:rPr>
        <w:t xml:space="preserve">+ Type of Diabetes </w:t>
      </w:r>
      <w:r w:rsidR="003A299C">
        <w:rPr>
          <w:sz w:val="22"/>
          <w:szCs w:val="22"/>
          <w:lang w:val="en-GB"/>
        </w:rPr>
        <w:t xml:space="preserve">+ </w:t>
      </w:r>
      <w:r w:rsidR="003A299C" w:rsidRPr="00A26C3F">
        <w:rPr>
          <w:sz w:val="22"/>
          <w:szCs w:val="22"/>
          <w:lang w:val="en-GB"/>
        </w:rPr>
        <w:t xml:space="preserve">Microvascular disease </w:t>
      </w:r>
      <w:r w:rsidRPr="00A26C3F">
        <w:rPr>
          <w:sz w:val="22"/>
          <w:szCs w:val="22"/>
          <w:lang w:val="en-GB"/>
        </w:rPr>
        <w:t xml:space="preserve">+ Ethnic group + BMI </w:t>
      </w:r>
    </w:p>
    <w:p w14:paraId="06999E00" w14:textId="77777777" w:rsidR="00A26C3F" w:rsidRPr="00EA28BC" w:rsidRDefault="00A26C3F" w:rsidP="00A26C3F">
      <w:pPr>
        <w:pStyle w:val="ListParagraph"/>
        <w:rPr>
          <w:sz w:val="22"/>
          <w:szCs w:val="22"/>
          <w:lang w:val="en-US"/>
        </w:rPr>
      </w:pPr>
    </w:p>
    <w:p w14:paraId="65626EED" w14:textId="77777777" w:rsidR="00D44FDA" w:rsidRPr="00EA28BC" w:rsidRDefault="00D44FDA" w:rsidP="00A26C3F">
      <w:pPr>
        <w:rPr>
          <w:sz w:val="22"/>
          <w:szCs w:val="22"/>
          <w:lang w:val="en-US"/>
        </w:rPr>
      </w:pPr>
    </w:p>
    <w:tbl>
      <w:tblPr>
        <w:tblStyle w:val="TableGrid"/>
        <w:tblW w:w="14230" w:type="dxa"/>
        <w:tblLook w:val="04A0" w:firstRow="1" w:lastRow="0" w:firstColumn="1" w:lastColumn="0" w:noHBand="0" w:noVBand="1"/>
      </w:tblPr>
      <w:tblGrid>
        <w:gridCol w:w="2139"/>
        <w:gridCol w:w="1065"/>
        <w:gridCol w:w="993"/>
        <w:gridCol w:w="986"/>
        <w:gridCol w:w="1039"/>
        <w:gridCol w:w="990"/>
        <w:gridCol w:w="986"/>
        <w:gridCol w:w="1040"/>
        <w:gridCol w:w="990"/>
        <w:gridCol w:w="986"/>
        <w:gridCol w:w="1040"/>
        <w:gridCol w:w="990"/>
        <w:gridCol w:w="986"/>
      </w:tblGrid>
      <w:tr w:rsidR="007D2849" w14:paraId="7309AFBA" w14:textId="77777777" w:rsidTr="00804881">
        <w:trPr>
          <w:trHeight w:val="355"/>
        </w:trPr>
        <w:tc>
          <w:tcPr>
            <w:tcW w:w="2139" w:type="dxa"/>
            <w:vAlign w:val="center"/>
          </w:tcPr>
          <w:p w14:paraId="24EA5E1D" w14:textId="389A2B0F" w:rsidR="007D2849" w:rsidRPr="008E56A4" w:rsidRDefault="0008459C" w:rsidP="007D2849">
            <w:pPr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</w:pPr>
            <w:r w:rsidRPr="008E56A4"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  <w:t>Event = DEATH (day 28)</w:t>
            </w:r>
          </w:p>
        </w:tc>
        <w:tc>
          <w:tcPr>
            <w:tcW w:w="3044" w:type="dxa"/>
            <w:gridSpan w:val="3"/>
            <w:vAlign w:val="center"/>
          </w:tcPr>
          <w:p w14:paraId="695836BC" w14:textId="6C5611F0" w:rsidR="007D2849" w:rsidRPr="003A299C" w:rsidRDefault="007D2849" w:rsidP="007D284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Mortality Models (unadjusted)</w:t>
            </w:r>
          </w:p>
        </w:tc>
        <w:tc>
          <w:tcPr>
            <w:tcW w:w="3015" w:type="dxa"/>
            <w:gridSpan w:val="3"/>
            <w:vAlign w:val="center"/>
          </w:tcPr>
          <w:p w14:paraId="7B2D46E2" w14:textId="3E21D15B" w:rsidR="007D2849" w:rsidRPr="003A299C" w:rsidRDefault="007D2849" w:rsidP="007D284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Mortality Models (adjusted)</w:t>
            </w:r>
          </w:p>
        </w:tc>
        <w:tc>
          <w:tcPr>
            <w:tcW w:w="3016" w:type="dxa"/>
            <w:gridSpan w:val="3"/>
            <w:vAlign w:val="center"/>
          </w:tcPr>
          <w:p w14:paraId="55926FE8" w14:textId="3F1F1867" w:rsidR="007D2849" w:rsidRPr="003A299C" w:rsidRDefault="007D2849" w:rsidP="007D284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Mortality Models (adjusted)</w:t>
            </w:r>
          </w:p>
        </w:tc>
        <w:tc>
          <w:tcPr>
            <w:tcW w:w="3016" w:type="dxa"/>
            <w:gridSpan w:val="3"/>
            <w:vAlign w:val="center"/>
          </w:tcPr>
          <w:p w14:paraId="51EC5870" w14:textId="5003DBD9" w:rsidR="007D2849" w:rsidRPr="003A299C" w:rsidRDefault="007D2849" w:rsidP="007D284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Mortality Models (adjusted)</w:t>
            </w:r>
          </w:p>
        </w:tc>
      </w:tr>
      <w:tr w:rsidR="007D2849" w14:paraId="0AC64A89" w14:textId="30362FD6" w:rsidTr="007D2849">
        <w:tc>
          <w:tcPr>
            <w:tcW w:w="2139" w:type="dxa"/>
            <w:vAlign w:val="center"/>
          </w:tcPr>
          <w:p w14:paraId="0F45D5CF" w14:textId="35F628F0" w:rsidR="007D2849" w:rsidRDefault="007D2849" w:rsidP="007D2849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 xml:space="preserve">Predictors </w:t>
            </w:r>
          </w:p>
        </w:tc>
        <w:tc>
          <w:tcPr>
            <w:tcW w:w="1065" w:type="dxa"/>
            <w:vAlign w:val="center"/>
          </w:tcPr>
          <w:p w14:paraId="05282837" w14:textId="59D42A76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3" w:type="dxa"/>
            <w:vAlign w:val="center"/>
          </w:tcPr>
          <w:p w14:paraId="709B7A6D" w14:textId="3B6DE84E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17B4AD7F" w14:textId="0275C059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39" w:type="dxa"/>
            <w:vAlign w:val="center"/>
          </w:tcPr>
          <w:p w14:paraId="0970AB65" w14:textId="7A60B8CC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426BF564" w14:textId="6B9E593A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42B1E3E8" w14:textId="34D2053A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3D81084F" w14:textId="781F3EFC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1A288E0D" w14:textId="61C03D3C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20DE49EA" w14:textId="26FA1205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29D6016E" w14:textId="629220E2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1201A6E4" w14:textId="1B045A7E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646C28B5" w14:textId="111045D4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</w:tr>
      <w:tr w:rsidR="002D5EFC" w14:paraId="58C26B6F" w14:textId="24628438" w:rsidTr="007D2849">
        <w:tc>
          <w:tcPr>
            <w:tcW w:w="2139" w:type="dxa"/>
          </w:tcPr>
          <w:p w14:paraId="742629E8" w14:textId="6F118232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Macrovascular disease: Yes</w:t>
            </w:r>
          </w:p>
        </w:tc>
        <w:tc>
          <w:tcPr>
            <w:tcW w:w="1065" w:type="dxa"/>
            <w:vAlign w:val="center"/>
          </w:tcPr>
          <w:p w14:paraId="772295B3" w14:textId="0E47BBB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2.49</w:t>
            </w:r>
          </w:p>
        </w:tc>
        <w:tc>
          <w:tcPr>
            <w:tcW w:w="993" w:type="dxa"/>
            <w:vAlign w:val="center"/>
          </w:tcPr>
          <w:p w14:paraId="04D5EDF1" w14:textId="2F21567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1.89 - 3.28</w:t>
            </w:r>
          </w:p>
        </w:tc>
        <w:tc>
          <w:tcPr>
            <w:tcW w:w="986" w:type="dxa"/>
            <w:vAlign w:val="center"/>
          </w:tcPr>
          <w:p w14:paraId="1E15D80C" w14:textId="223D5893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39" w:type="dxa"/>
            <w:vAlign w:val="center"/>
          </w:tcPr>
          <w:p w14:paraId="470DFF41" w14:textId="204DFF4F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1.7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  <w:vAlign w:val="center"/>
          </w:tcPr>
          <w:p w14:paraId="7F06319B" w14:textId="25122D4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1.26 - 2.28</w:t>
            </w:r>
          </w:p>
        </w:tc>
        <w:tc>
          <w:tcPr>
            <w:tcW w:w="986" w:type="dxa"/>
            <w:vAlign w:val="center"/>
          </w:tcPr>
          <w:p w14:paraId="2BAA1513" w14:textId="72646AE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1040" w:type="dxa"/>
            <w:vAlign w:val="center"/>
          </w:tcPr>
          <w:p w14:paraId="36F746DB" w14:textId="16832BD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990" w:type="dxa"/>
            <w:vAlign w:val="center"/>
          </w:tcPr>
          <w:p w14:paraId="476607F0" w14:textId="489A8E7E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1.07 - 1.96</w:t>
            </w:r>
          </w:p>
        </w:tc>
        <w:tc>
          <w:tcPr>
            <w:tcW w:w="986" w:type="dxa"/>
            <w:vAlign w:val="center"/>
          </w:tcPr>
          <w:p w14:paraId="304B6DDC" w14:textId="3AEA36B5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0.0163</w:t>
            </w:r>
          </w:p>
        </w:tc>
        <w:tc>
          <w:tcPr>
            <w:tcW w:w="1040" w:type="dxa"/>
            <w:vAlign w:val="center"/>
          </w:tcPr>
          <w:p w14:paraId="7277115D" w14:textId="5AAF92ED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990" w:type="dxa"/>
            <w:vAlign w:val="center"/>
          </w:tcPr>
          <w:p w14:paraId="5CE1FF64" w14:textId="6EA0C0E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1.08 - 1.99</w:t>
            </w:r>
          </w:p>
        </w:tc>
        <w:tc>
          <w:tcPr>
            <w:tcW w:w="986" w:type="dxa"/>
            <w:vAlign w:val="center"/>
          </w:tcPr>
          <w:p w14:paraId="650F7AAA" w14:textId="54DA334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0.0136</w:t>
            </w:r>
          </w:p>
        </w:tc>
      </w:tr>
      <w:tr w:rsidR="002D5EFC" w14:paraId="5CC2A554" w14:textId="1DE1B5B5" w:rsidTr="007D2849">
        <w:tc>
          <w:tcPr>
            <w:tcW w:w="2139" w:type="dxa"/>
          </w:tcPr>
          <w:p w14:paraId="35A06B59" w14:textId="0DBCBB11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Age (+1 year) </w:t>
            </w:r>
          </w:p>
        </w:tc>
        <w:tc>
          <w:tcPr>
            <w:tcW w:w="1065" w:type="dxa"/>
            <w:vAlign w:val="center"/>
          </w:tcPr>
          <w:p w14:paraId="66430FFE" w14:textId="252EED4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5C97B3C" w14:textId="145219AF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D897F39" w14:textId="2CB01455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EE259B0" w14:textId="0EADD13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990" w:type="dxa"/>
            <w:vAlign w:val="center"/>
          </w:tcPr>
          <w:p w14:paraId="7C97A6AD" w14:textId="6440BF2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1.04 - 1.07</w:t>
            </w:r>
          </w:p>
        </w:tc>
        <w:tc>
          <w:tcPr>
            <w:tcW w:w="986" w:type="dxa"/>
            <w:vAlign w:val="center"/>
          </w:tcPr>
          <w:p w14:paraId="60E230DC" w14:textId="63CCBAB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center"/>
          </w:tcPr>
          <w:p w14:paraId="6079450E" w14:textId="7AB435D6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990" w:type="dxa"/>
            <w:vAlign w:val="center"/>
          </w:tcPr>
          <w:p w14:paraId="275B21D3" w14:textId="188F816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1.03 - 1.06</w:t>
            </w:r>
          </w:p>
        </w:tc>
        <w:tc>
          <w:tcPr>
            <w:tcW w:w="986" w:type="dxa"/>
            <w:vAlign w:val="center"/>
          </w:tcPr>
          <w:p w14:paraId="6E2D592A" w14:textId="51334A5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center"/>
          </w:tcPr>
          <w:p w14:paraId="7704B472" w14:textId="16C5103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990" w:type="dxa"/>
            <w:vAlign w:val="center"/>
          </w:tcPr>
          <w:p w14:paraId="0A8B7580" w14:textId="4BFDA47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1.04 - 1.07</w:t>
            </w:r>
          </w:p>
        </w:tc>
        <w:tc>
          <w:tcPr>
            <w:tcW w:w="986" w:type="dxa"/>
            <w:vAlign w:val="center"/>
          </w:tcPr>
          <w:p w14:paraId="23275B2F" w14:textId="0B28F67F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2D5EFC" w14:paraId="183C4877" w14:textId="37E1EFF1" w:rsidTr="007D2849">
        <w:tc>
          <w:tcPr>
            <w:tcW w:w="2139" w:type="dxa"/>
          </w:tcPr>
          <w:p w14:paraId="324D7822" w14:textId="1C613B3E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Sex (Male/Female) </w:t>
            </w:r>
          </w:p>
        </w:tc>
        <w:tc>
          <w:tcPr>
            <w:tcW w:w="1065" w:type="dxa"/>
            <w:vAlign w:val="center"/>
          </w:tcPr>
          <w:p w14:paraId="61068A6A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52F8EB15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25F7805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38C272B" w14:textId="528FC3B1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990" w:type="dxa"/>
            <w:vAlign w:val="center"/>
          </w:tcPr>
          <w:p w14:paraId="02C75DD0" w14:textId="420D020C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1.11 - 2.04</w:t>
            </w:r>
          </w:p>
        </w:tc>
        <w:tc>
          <w:tcPr>
            <w:tcW w:w="986" w:type="dxa"/>
            <w:vAlign w:val="center"/>
          </w:tcPr>
          <w:p w14:paraId="3566A917" w14:textId="0DFDF5C2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0.0085</w:t>
            </w:r>
          </w:p>
        </w:tc>
        <w:tc>
          <w:tcPr>
            <w:tcW w:w="1040" w:type="dxa"/>
            <w:vAlign w:val="center"/>
          </w:tcPr>
          <w:p w14:paraId="3E71977F" w14:textId="7307831E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990" w:type="dxa"/>
            <w:vAlign w:val="center"/>
          </w:tcPr>
          <w:p w14:paraId="26CDC033" w14:textId="2310B32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1.13 - 2.09</w:t>
            </w:r>
          </w:p>
        </w:tc>
        <w:tc>
          <w:tcPr>
            <w:tcW w:w="986" w:type="dxa"/>
            <w:vAlign w:val="center"/>
          </w:tcPr>
          <w:p w14:paraId="3E532EEE" w14:textId="75217E3E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0.0058</w:t>
            </w:r>
          </w:p>
        </w:tc>
        <w:tc>
          <w:tcPr>
            <w:tcW w:w="1040" w:type="dxa"/>
            <w:vAlign w:val="center"/>
          </w:tcPr>
          <w:p w14:paraId="71BED088" w14:textId="7433857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990" w:type="dxa"/>
            <w:vAlign w:val="center"/>
          </w:tcPr>
          <w:p w14:paraId="4052E565" w14:textId="761242C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1.15 - 2.17</w:t>
            </w:r>
          </w:p>
        </w:tc>
        <w:tc>
          <w:tcPr>
            <w:tcW w:w="986" w:type="dxa"/>
            <w:vAlign w:val="center"/>
          </w:tcPr>
          <w:p w14:paraId="4737346C" w14:textId="4759374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0.0043</w:t>
            </w:r>
          </w:p>
        </w:tc>
      </w:tr>
      <w:tr w:rsidR="002D5EFC" w14:paraId="7F48C0A4" w14:textId="2BE3002F" w:rsidTr="007D2849">
        <w:tc>
          <w:tcPr>
            <w:tcW w:w="2139" w:type="dxa"/>
          </w:tcPr>
          <w:p w14:paraId="5BB4B533" w14:textId="592A789D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Hypertension: Yes </w:t>
            </w:r>
          </w:p>
        </w:tc>
        <w:tc>
          <w:tcPr>
            <w:tcW w:w="1065" w:type="dxa"/>
            <w:vAlign w:val="center"/>
          </w:tcPr>
          <w:p w14:paraId="3E9859AB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75B4BD6D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1D3E34D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28C3DF9C" w14:textId="4E73045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7D6626F4" w14:textId="2D7AFDDD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52F16330" w14:textId="6269C2D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11770EB8" w14:textId="6D277E1C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990" w:type="dxa"/>
            <w:vAlign w:val="center"/>
          </w:tcPr>
          <w:p w14:paraId="1F7C5A00" w14:textId="5747E0A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0.77 - 1.82</w:t>
            </w:r>
          </w:p>
        </w:tc>
        <w:tc>
          <w:tcPr>
            <w:tcW w:w="986" w:type="dxa"/>
            <w:vAlign w:val="center"/>
          </w:tcPr>
          <w:p w14:paraId="00956B79" w14:textId="61CBD3C2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0.4476</w:t>
            </w:r>
          </w:p>
        </w:tc>
        <w:tc>
          <w:tcPr>
            <w:tcW w:w="1040" w:type="dxa"/>
            <w:vAlign w:val="center"/>
          </w:tcPr>
          <w:p w14:paraId="3E8AC299" w14:textId="66C8F27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990" w:type="dxa"/>
            <w:vAlign w:val="center"/>
          </w:tcPr>
          <w:p w14:paraId="6C5831E9" w14:textId="10AA457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0.75 - 1.79</w:t>
            </w:r>
          </w:p>
        </w:tc>
        <w:tc>
          <w:tcPr>
            <w:tcW w:w="986" w:type="dxa"/>
            <w:vAlign w:val="center"/>
          </w:tcPr>
          <w:p w14:paraId="0E7F98AE" w14:textId="54BCFADE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0.511</w:t>
            </w:r>
          </w:p>
        </w:tc>
      </w:tr>
      <w:tr w:rsidR="002D5EFC" w14:paraId="60E37693" w14:textId="50110761" w:rsidTr="007D2849">
        <w:tc>
          <w:tcPr>
            <w:tcW w:w="2139" w:type="dxa"/>
          </w:tcPr>
          <w:p w14:paraId="251362EB" w14:textId="4D61F6A0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Type of diabetes (T2D/T1D)</w:t>
            </w:r>
          </w:p>
        </w:tc>
        <w:tc>
          <w:tcPr>
            <w:tcW w:w="1065" w:type="dxa"/>
            <w:vAlign w:val="center"/>
          </w:tcPr>
          <w:p w14:paraId="73C6A2D1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266116C7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75B384AA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02F56CB1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1C576A64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6099389F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711E28BD" w14:textId="65BCC34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990" w:type="dxa"/>
            <w:vAlign w:val="center"/>
          </w:tcPr>
          <w:p w14:paraId="2D0DD9F7" w14:textId="3B814C0D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0.44 - 3.16</w:t>
            </w:r>
          </w:p>
        </w:tc>
        <w:tc>
          <w:tcPr>
            <w:tcW w:w="986" w:type="dxa"/>
            <w:vAlign w:val="center"/>
          </w:tcPr>
          <w:p w14:paraId="076FA396" w14:textId="026879A1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0.7494</w:t>
            </w:r>
          </w:p>
        </w:tc>
        <w:tc>
          <w:tcPr>
            <w:tcW w:w="1040" w:type="dxa"/>
            <w:vAlign w:val="center"/>
          </w:tcPr>
          <w:p w14:paraId="3854E89C" w14:textId="3946942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990" w:type="dxa"/>
            <w:vAlign w:val="center"/>
          </w:tcPr>
          <w:p w14:paraId="2C6C7061" w14:textId="4B0B54E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0.39 - 2.88</w:t>
            </w:r>
          </w:p>
        </w:tc>
        <w:tc>
          <w:tcPr>
            <w:tcW w:w="986" w:type="dxa"/>
            <w:vAlign w:val="center"/>
          </w:tcPr>
          <w:p w14:paraId="57200C8F" w14:textId="20C5A18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0.91</w:t>
            </w:r>
            <w:r>
              <w:rPr>
                <w:rFonts w:cstheme="minorHAnsi"/>
                <w:color w:val="000000"/>
                <w:sz w:val="16"/>
                <w:szCs w:val="16"/>
              </w:rPr>
              <w:t>00</w:t>
            </w:r>
          </w:p>
        </w:tc>
      </w:tr>
      <w:tr w:rsidR="002D5EFC" w14:paraId="71A808F4" w14:textId="038EA331" w:rsidTr="007D2849">
        <w:tc>
          <w:tcPr>
            <w:tcW w:w="2139" w:type="dxa"/>
          </w:tcPr>
          <w:p w14:paraId="1148D161" w14:textId="2966A1F0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Mi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cr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ovascular disease: Yes</w:t>
            </w:r>
          </w:p>
        </w:tc>
        <w:tc>
          <w:tcPr>
            <w:tcW w:w="1065" w:type="dxa"/>
            <w:vAlign w:val="center"/>
          </w:tcPr>
          <w:p w14:paraId="31951FE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40F5941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83F38E2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C75F99D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74F5C8C2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1423BAAF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39BD76F5" w14:textId="36EC7F63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990" w:type="dxa"/>
            <w:vAlign w:val="center"/>
          </w:tcPr>
          <w:p w14:paraId="3489755D" w14:textId="0A5C3DE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1.56 - 2.93</w:t>
            </w:r>
          </w:p>
        </w:tc>
        <w:tc>
          <w:tcPr>
            <w:tcW w:w="986" w:type="dxa"/>
            <w:vAlign w:val="center"/>
          </w:tcPr>
          <w:p w14:paraId="18683AE4" w14:textId="2490C4E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center"/>
          </w:tcPr>
          <w:p w14:paraId="12174F18" w14:textId="3C029A26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990" w:type="dxa"/>
            <w:vAlign w:val="center"/>
          </w:tcPr>
          <w:p w14:paraId="2341F95A" w14:textId="1166656F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1.53 - 2.9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6" w:type="dxa"/>
            <w:vAlign w:val="center"/>
          </w:tcPr>
          <w:p w14:paraId="3507BCED" w14:textId="2E07372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2D5EFC" w14:paraId="59F69BC5" w14:textId="77777777" w:rsidTr="007D2849">
        <w:tc>
          <w:tcPr>
            <w:tcW w:w="2139" w:type="dxa"/>
          </w:tcPr>
          <w:p w14:paraId="3E70D148" w14:textId="53C06878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Ethnic group (ref. : 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Europid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)</w:t>
            </w:r>
          </w:p>
        </w:tc>
        <w:tc>
          <w:tcPr>
            <w:tcW w:w="1065" w:type="dxa"/>
            <w:vAlign w:val="center"/>
          </w:tcPr>
          <w:p w14:paraId="091996EB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5BF6E1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BEF5574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77AE0899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6A8CBE0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4631AD7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59096D17" w14:textId="0CFADFF5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59AAF407" w14:textId="0F6E656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E60A73C" w14:textId="19346753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2CFC517C" w14:textId="19F13E76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1.0 (Ref)</w:t>
            </w:r>
          </w:p>
        </w:tc>
        <w:tc>
          <w:tcPr>
            <w:tcW w:w="990" w:type="dxa"/>
            <w:vAlign w:val="center"/>
          </w:tcPr>
          <w:p w14:paraId="66CECDB9" w14:textId="050CA11C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6B71D95" w14:textId="048C2B0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0.2776</w:t>
            </w:r>
          </w:p>
        </w:tc>
      </w:tr>
      <w:tr w:rsidR="002D5EFC" w14:paraId="0483A4EC" w14:textId="77777777" w:rsidTr="007D2849">
        <w:tc>
          <w:tcPr>
            <w:tcW w:w="2139" w:type="dxa"/>
          </w:tcPr>
          <w:p w14:paraId="08076518" w14:textId="38B58E78" w:rsidR="002D5EFC" w:rsidRPr="000F16ED" w:rsidRDefault="002D5EFC" w:rsidP="002D5EFC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MENA</w:t>
            </w:r>
          </w:p>
        </w:tc>
        <w:tc>
          <w:tcPr>
            <w:tcW w:w="1065" w:type="dxa"/>
            <w:vAlign w:val="center"/>
          </w:tcPr>
          <w:p w14:paraId="1EBDEBF7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77121694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BF9204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F582F03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2510838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59261DB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5BC0CE8C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0EC0AF59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11139EAF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38BB5FA4" w14:textId="1DF46E11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990" w:type="dxa"/>
            <w:vAlign w:val="center"/>
          </w:tcPr>
          <w:p w14:paraId="0750D5AC" w14:textId="4403E17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0.86 - 1.78</w:t>
            </w:r>
          </w:p>
        </w:tc>
        <w:tc>
          <w:tcPr>
            <w:tcW w:w="986" w:type="dxa"/>
            <w:vAlign w:val="center"/>
          </w:tcPr>
          <w:p w14:paraId="4321D8B6" w14:textId="2F701775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0.2531</w:t>
            </w:r>
          </w:p>
        </w:tc>
      </w:tr>
      <w:tr w:rsidR="002D5EFC" w14:paraId="4AA94C17" w14:textId="77777777" w:rsidTr="007D2849">
        <w:tc>
          <w:tcPr>
            <w:tcW w:w="2139" w:type="dxa"/>
          </w:tcPr>
          <w:p w14:paraId="201F3755" w14:textId="28276969" w:rsidR="002D5EFC" w:rsidRPr="000F16ED" w:rsidRDefault="002D5EFC" w:rsidP="002D5EFC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AC</w:t>
            </w:r>
          </w:p>
        </w:tc>
        <w:tc>
          <w:tcPr>
            <w:tcW w:w="1065" w:type="dxa"/>
            <w:vAlign w:val="center"/>
          </w:tcPr>
          <w:p w14:paraId="689A7DDC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09DB53CA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E2A3151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73B2CE75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2DA75D22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8ACBA4C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65739A0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1EE8BCA9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619A691F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7BBFC045" w14:textId="4099326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</w:t>
            </w:r>
            <w:r w:rsidR="006D667B">
              <w:rPr>
                <w:rFonts w:cstheme="minorHAnsi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990" w:type="dxa"/>
            <w:vAlign w:val="center"/>
          </w:tcPr>
          <w:p w14:paraId="06401A7F" w14:textId="5557ABA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0.62 - 1.62</w:t>
            </w:r>
          </w:p>
        </w:tc>
        <w:tc>
          <w:tcPr>
            <w:tcW w:w="986" w:type="dxa"/>
            <w:vAlign w:val="center"/>
          </w:tcPr>
          <w:p w14:paraId="64451E53" w14:textId="3D852D8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0.997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</w:tr>
      <w:tr w:rsidR="002D5EFC" w14:paraId="6F835746" w14:textId="77777777" w:rsidTr="007D2849">
        <w:tc>
          <w:tcPr>
            <w:tcW w:w="2139" w:type="dxa"/>
          </w:tcPr>
          <w:p w14:paraId="20AB20CB" w14:textId="0B03B67E" w:rsidR="002D5EFC" w:rsidRPr="000F16ED" w:rsidRDefault="002D5EFC" w:rsidP="002D5EFC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Asian</w:t>
            </w:r>
          </w:p>
        </w:tc>
        <w:tc>
          <w:tcPr>
            <w:tcW w:w="1065" w:type="dxa"/>
            <w:vAlign w:val="center"/>
          </w:tcPr>
          <w:p w14:paraId="6015CDE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F89260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B84D834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0266E77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40CA3F8E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9F51271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39D13A17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2AAE514F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7C720C14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3E4646F0" w14:textId="3256E8C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990" w:type="dxa"/>
            <w:vAlign w:val="center"/>
          </w:tcPr>
          <w:p w14:paraId="291C3FC7" w14:textId="058D529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0.92 - 4.25</w:t>
            </w:r>
          </w:p>
        </w:tc>
        <w:tc>
          <w:tcPr>
            <w:tcW w:w="986" w:type="dxa"/>
            <w:vAlign w:val="center"/>
          </w:tcPr>
          <w:p w14:paraId="3BC77FEC" w14:textId="27B25C1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0.0803</w:t>
            </w:r>
          </w:p>
        </w:tc>
      </w:tr>
      <w:tr w:rsidR="002D5EFC" w14:paraId="415F6AF6" w14:textId="77777777" w:rsidTr="00BB475D">
        <w:trPr>
          <w:trHeight w:val="47"/>
        </w:trPr>
        <w:tc>
          <w:tcPr>
            <w:tcW w:w="2139" w:type="dxa"/>
          </w:tcPr>
          <w:p w14:paraId="793BE826" w14:textId="287CAEFB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BMI (+1 kg/m²)</w:t>
            </w:r>
          </w:p>
        </w:tc>
        <w:tc>
          <w:tcPr>
            <w:tcW w:w="1065" w:type="dxa"/>
            <w:vAlign w:val="center"/>
          </w:tcPr>
          <w:p w14:paraId="0A45FC5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9EE17EE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7E18D123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91C1717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65AE8C12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744069A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662200B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41822640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90240D0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267D440E" w14:textId="2B31AEB1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990" w:type="dxa"/>
            <w:vAlign w:val="center"/>
          </w:tcPr>
          <w:p w14:paraId="2EA8946B" w14:textId="39E4029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0.99 - 1.04</w:t>
            </w:r>
          </w:p>
        </w:tc>
        <w:tc>
          <w:tcPr>
            <w:tcW w:w="986" w:type="dxa"/>
            <w:vAlign w:val="center"/>
          </w:tcPr>
          <w:p w14:paraId="1452A3B7" w14:textId="732624E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0.2239</w:t>
            </w:r>
          </w:p>
        </w:tc>
      </w:tr>
      <w:tr w:rsidR="002D5EFC" w14:paraId="76C85ECD" w14:textId="77777777" w:rsidTr="00751EA5">
        <w:tc>
          <w:tcPr>
            <w:tcW w:w="2139" w:type="dxa"/>
          </w:tcPr>
          <w:p w14:paraId="176BE3F2" w14:textId="2C47D80D" w:rsidR="002D5EFC" w:rsidRPr="00681538" w:rsidRDefault="002D5EFC" w:rsidP="002D5EFC">
            <w:pPr>
              <w:rPr>
                <w:rFonts w:eastAsia="Times New Roman" w:cstheme="minorHAnsi"/>
                <w:sz w:val="16"/>
                <w:szCs w:val="16"/>
                <w:lang w:val="ca-ES" w:eastAsia="ca-ES"/>
              </w:rPr>
            </w:pP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Events/observation</w:t>
            </w:r>
          </w:p>
        </w:tc>
        <w:tc>
          <w:tcPr>
            <w:tcW w:w="3044" w:type="dxa"/>
            <w:gridSpan w:val="3"/>
            <w:vAlign w:val="center"/>
          </w:tcPr>
          <w:p w14:paraId="5DA6715F" w14:textId="57DFEF64" w:rsidR="002D5EFC" w:rsidRPr="00681538" w:rsidRDefault="002D5EFC" w:rsidP="002D5EFC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258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09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 (18.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5" w:type="dxa"/>
            <w:gridSpan w:val="3"/>
            <w:vAlign w:val="center"/>
          </w:tcPr>
          <w:p w14:paraId="6C833F56" w14:textId="2B2CE223" w:rsidR="002D5EFC" w:rsidRPr="00681538" w:rsidRDefault="002D5EFC" w:rsidP="002D5EFC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258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09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 (18.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4A9FFB31" w14:textId="024B8226" w:rsidR="002D5EFC" w:rsidRPr="00681538" w:rsidRDefault="002D5EFC" w:rsidP="002D5EFC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258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09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 (18.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281989CE" w14:textId="3640DC3F" w:rsidR="002D5EFC" w:rsidRPr="00681538" w:rsidRDefault="002D5EFC" w:rsidP="002D5EFC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258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09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 (18.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</w:tr>
    </w:tbl>
    <w:p w14:paraId="59B412DB" w14:textId="77777777" w:rsidR="0007093E" w:rsidRPr="00A26C3F" w:rsidRDefault="0007093E" w:rsidP="00A26C3F">
      <w:pPr>
        <w:rPr>
          <w:sz w:val="22"/>
          <w:szCs w:val="22"/>
          <w:lang w:val="es-ES"/>
        </w:rPr>
      </w:pPr>
    </w:p>
    <w:p w14:paraId="7442A4DE" w14:textId="77777777" w:rsidR="00FC6824" w:rsidRPr="00FC6824" w:rsidRDefault="00FC6824" w:rsidP="00FC6824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MENA: Middle-East and North-African</w:t>
      </w:r>
    </w:p>
    <w:p w14:paraId="3BBBC166" w14:textId="77777777" w:rsidR="00FC6824" w:rsidRPr="00FC6824" w:rsidRDefault="00FC6824" w:rsidP="00FC6824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AC: Afro-Caribbean</w:t>
      </w:r>
    </w:p>
    <w:p w14:paraId="40853C83" w14:textId="526F5404" w:rsidR="001842DB" w:rsidRDefault="001842DB" w:rsidP="00E364F8">
      <w:pPr>
        <w:rPr>
          <w:sz w:val="22"/>
          <w:szCs w:val="22"/>
          <w:lang w:val="en-GB"/>
        </w:rPr>
      </w:pPr>
    </w:p>
    <w:p w14:paraId="5C968C1C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44CA1EED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437FA15B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3931EAC6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1DE6696D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3375DD03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33D321BC" w14:textId="0DA19B19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0BC7B4D3" w14:textId="77777777" w:rsidR="00BB475D" w:rsidRDefault="00BB475D">
      <w:pPr>
        <w:rPr>
          <w:i/>
          <w:sz w:val="22"/>
          <w:szCs w:val="22"/>
          <w:highlight w:val="yellow"/>
          <w:lang w:val="en-GB"/>
        </w:rPr>
      </w:pPr>
    </w:p>
    <w:tbl>
      <w:tblPr>
        <w:tblStyle w:val="TableGrid"/>
        <w:tblW w:w="14230" w:type="dxa"/>
        <w:tblLook w:val="04A0" w:firstRow="1" w:lastRow="0" w:firstColumn="1" w:lastColumn="0" w:noHBand="0" w:noVBand="1"/>
      </w:tblPr>
      <w:tblGrid>
        <w:gridCol w:w="2139"/>
        <w:gridCol w:w="1065"/>
        <w:gridCol w:w="993"/>
        <w:gridCol w:w="986"/>
        <w:gridCol w:w="1039"/>
        <w:gridCol w:w="990"/>
        <w:gridCol w:w="986"/>
        <w:gridCol w:w="1040"/>
        <w:gridCol w:w="990"/>
        <w:gridCol w:w="986"/>
        <w:gridCol w:w="1040"/>
        <w:gridCol w:w="990"/>
        <w:gridCol w:w="986"/>
      </w:tblGrid>
      <w:tr w:rsidR="0008459C" w14:paraId="6C08C2D7" w14:textId="77777777" w:rsidTr="00720434">
        <w:trPr>
          <w:trHeight w:val="355"/>
        </w:trPr>
        <w:tc>
          <w:tcPr>
            <w:tcW w:w="2139" w:type="dxa"/>
            <w:vAlign w:val="center"/>
          </w:tcPr>
          <w:p w14:paraId="45C1EBAF" w14:textId="3F745D24" w:rsidR="0008459C" w:rsidRPr="008E56A4" w:rsidRDefault="0008459C" w:rsidP="00720434">
            <w:pPr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</w:pPr>
            <w:r w:rsidRPr="008E56A4"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  <w:t>Event = ICU admission (day 28)</w:t>
            </w:r>
          </w:p>
        </w:tc>
        <w:tc>
          <w:tcPr>
            <w:tcW w:w="3044" w:type="dxa"/>
            <w:gridSpan w:val="3"/>
            <w:vAlign w:val="center"/>
          </w:tcPr>
          <w:p w14:paraId="3B7B6FDE" w14:textId="46131608" w:rsidR="0008459C" w:rsidRPr="003A299C" w:rsidRDefault="002D5EFC" w:rsidP="00720434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="0008459C"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Models (unadjusted)</w:t>
            </w:r>
          </w:p>
        </w:tc>
        <w:tc>
          <w:tcPr>
            <w:tcW w:w="3015" w:type="dxa"/>
            <w:gridSpan w:val="3"/>
            <w:vAlign w:val="center"/>
          </w:tcPr>
          <w:p w14:paraId="097F6295" w14:textId="093B827A" w:rsidR="0008459C" w:rsidRPr="003A299C" w:rsidRDefault="002D5EFC" w:rsidP="00720434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</w:t>
            </w:r>
            <w:r w:rsidR="0008459C"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Models (adjusted)</w:t>
            </w:r>
          </w:p>
        </w:tc>
        <w:tc>
          <w:tcPr>
            <w:tcW w:w="3016" w:type="dxa"/>
            <w:gridSpan w:val="3"/>
            <w:vAlign w:val="center"/>
          </w:tcPr>
          <w:p w14:paraId="76F593D1" w14:textId="3CD1943A" w:rsidR="0008459C" w:rsidRPr="003A299C" w:rsidRDefault="002D5EFC" w:rsidP="00720434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</w:t>
            </w:r>
            <w:r w:rsidR="0008459C"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Models (adjusted)</w:t>
            </w:r>
          </w:p>
        </w:tc>
        <w:tc>
          <w:tcPr>
            <w:tcW w:w="3016" w:type="dxa"/>
            <w:gridSpan w:val="3"/>
            <w:vAlign w:val="center"/>
          </w:tcPr>
          <w:p w14:paraId="4634A0C7" w14:textId="0CAEC28B" w:rsidR="0008459C" w:rsidRPr="003A299C" w:rsidRDefault="002D5EFC" w:rsidP="00720434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</w:t>
            </w:r>
            <w:r w:rsidR="0008459C"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Models (adjusted)</w:t>
            </w:r>
          </w:p>
        </w:tc>
      </w:tr>
      <w:tr w:rsidR="0008459C" w14:paraId="57639FA5" w14:textId="77777777" w:rsidTr="00720434">
        <w:tc>
          <w:tcPr>
            <w:tcW w:w="2139" w:type="dxa"/>
            <w:vAlign w:val="center"/>
          </w:tcPr>
          <w:p w14:paraId="27279610" w14:textId="77777777" w:rsidR="0008459C" w:rsidRDefault="0008459C" w:rsidP="0072043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 xml:space="preserve">Predictors </w:t>
            </w:r>
          </w:p>
        </w:tc>
        <w:tc>
          <w:tcPr>
            <w:tcW w:w="1065" w:type="dxa"/>
            <w:vAlign w:val="center"/>
          </w:tcPr>
          <w:p w14:paraId="34B4A347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3" w:type="dxa"/>
            <w:vAlign w:val="center"/>
          </w:tcPr>
          <w:p w14:paraId="10E8AEDE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4989267B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39" w:type="dxa"/>
            <w:vAlign w:val="center"/>
          </w:tcPr>
          <w:p w14:paraId="2D96207D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73693326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25DC2D8B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0ACC0757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50423FEA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189ACD66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05C69049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2D99E5E9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0415E7A0" w14:textId="77777777" w:rsidR="0008459C" w:rsidRDefault="0008459C" w:rsidP="00720434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</w:tr>
      <w:tr w:rsidR="00302B02" w14:paraId="53B3D1F3" w14:textId="77777777" w:rsidTr="004150D7">
        <w:tc>
          <w:tcPr>
            <w:tcW w:w="2139" w:type="dxa"/>
          </w:tcPr>
          <w:p w14:paraId="23F05176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Macrovascular disease: Yes</w:t>
            </w:r>
          </w:p>
        </w:tc>
        <w:tc>
          <w:tcPr>
            <w:tcW w:w="1065" w:type="dxa"/>
            <w:vAlign w:val="bottom"/>
          </w:tcPr>
          <w:p w14:paraId="5571F182" w14:textId="7F15C42C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993" w:type="dxa"/>
            <w:vAlign w:val="bottom"/>
          </w:tcPr>
          <w:p w14:paraId="0F4AF9AC" w14:textId="3307B0D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302B02">
              <w:rPr>
                <w:rFonts w:cstheme="minorHAnsi"/>
                <w:color w:val="000000"/>
                <w:sz w:val="16"/>
                <w:szCs w:val="16"/>
              </w:rPr>
              <w:t xml:space="preserve"> - 0.65</w:t>
            </w:r>
          </w:p>
        </w:tc>
        <w:tc>
          <w:tcPr>
            <w:tcW w:w="986" w:type="dxa"/>
            <w:vAlign w:val="bottom"/>
          </w:tcPr>
          <w:p w14:paraId="4A58EF1C" w14:textId="4FDED7C0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39" w:type="dxa"/>
            <w:vAlign w:val="bottom"/>
          </w:tcPr>
          <w:p w14:paraId="50D9E4C8" w14:textId="6A944D85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0.6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  <w:vAlign w:val="bottom"/>
          </w:tcPr>
          <w:p w14:paraId="522A9DCE" w14:textId="17B0AE4D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0.46 - 0.79</w:t>
            </w:r>
          </w:p>
        </w:tc>
        <w:tc>
          <w:tcPr>
            <w:tcW w:w="986" w:type="dxa"/>
            <w:vAlign w:val="bottom"/>
          </w:tcPr>
          <w:p w14:paraId="47F4B6CF" w14:textId="1A3F8F5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1040" w:type="dxa"/>
            <w:vAlign w:val="bottom"/>
          </w:tcPr>
          <w:p w14:paraId="12160E46" w14:textId="6C325AD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990" w:type="dxa"/>
            <w:vAlign w:val="bottom"/>
          </w:tcPr>
          <w:p w14:paraId="732E5C8F" w14:textId="5194D74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0.45 - 0.77</w:t>
            </w:r>
          </w:p>
        </w:tc>
        <w:tc>
          <w:tcPr>
            <w:tcW w:w="986" w:type="dxa"/>
            <w:vAlign w:val="bottom"/>
          </w:tcPr>
          <w:p w14:paraId="54A1BE94" w14:textId="47C9049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1040" w:type="dxa"/>
            <w:vAlign w:val="bottom"/>
          </w:tcPr>
          <w:p w14:paraId="5C190B81" w14:textId="065615C2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990" w:type="dxa"/>
            <w:vAlign w:val="bottom"/>
          </w:tcPr>
          <w:p w14:paraId="47DB489A" w14:textId="5D29A20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0.44 - 0.77</w:t>
            </w:r>
          </w:p>
        </w:tc>
        <w:tc>
          <w:tcPr>
            <w:tcW w:w="986" w:type="dxa"/>
            <w:vAlign w:val="bottom"/>
          </w:tcPr>
          <w:p w14:paraId="427D15A2" w14:textId="23C2C99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0.0002</w:t>
            </w:r>
          </w:p>
        </w:tc>
      </w:tr>
      <w:tr w:rsidR="00302B02" w14:paraId="3E977A91" w14:textId="77777777" w:rsidTr="004150D7">
        <w:tc>
          <w:tcPr>
            <w:tcW w:w="2139" w:type="dxa"/>
          </w:tcPr>
          <w:p w14:paraId="348A38E9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Age (+1 year) </w:t>
            </w:r>
          </w:p>
        </w:tc>
        <w:tc>
          <w:tcPr>
            <w:tcW w:w="1065" w:type="dxa"/>
            <w:vAlign w:val="bottom"/>
          </w:tcPr>
          <w:p w14:paraId="35B6101F" w14:textId="039E465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2495480F" w14:textId="69FDA6B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0DFA3647" w14:textId="42F180E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5300F891" w14:textId="71F36992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990" w:type="dxa"/>
            <w:vAlign w:val="bottom"/>
          </w:tcPr>
          <w:p w14:paraId="674CA40C" w14:textId="28C17F2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0.96 - 0.98</w:t>
            </w:r>
          </w:p>
        </w:tc>
        <w:tc>
          <w:tcPr>
            <w:tcW w:w="986" w:type="dxa"/>
            <w:vAlign w:val="bottom"/>
          </w:tcPr>
          <w:p w14:paraId="023E443E" w14:textId="10CE1E3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bottom"/>
          </w:tcPr>
          <w:p w14:paraId="29CCB6DF" w14:textId="3C4495B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990" w:type="dxa"/>
            <w:vAlign w:val="bottom"/>
          </w:tcPr>
          <w:p w14:paraId="2D905345" w14:textId="2254AA0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0.95 - 0.97</w:t>
            </w:r>
          </w:p>
        </w:tc>
        <w:tc>
          <w:tcPr>
            <w:tcW w:w="986" w:type="dxa"/>
            <w:vAlign w:val="bottom"/>
          </w:tcPr>
          <w:p w14:paraId="14D748C6" w14:textId="48B144C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bottom"/>
          </w:tcPr>
          <w:p w14:paraId="220F8B14" w14:textId="45CA9E9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990" w:type="dxa"/>
            <w:vAlign w:val="bottom"/>
          </w:tcPr>
          <w:p w14:paraId="49574C1E" w14:textId="1302221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0.96 - 0.98</w:t>
            </w:r>
          </w:p>
        </w:tc>
        <w:tc>
          <w:tcPr>
            <w:tcW w:w="986" w:type="dxa"/>
            <w:vAlign w:val="bottom"/>
          </w:tcPr>
          <w:p w14:paraId="350FEA2C" w14:textId="07EEADF5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302B02" w14:paraId="1449AB15" w14:textId="77777777" w:rsidTr="004150D7">
        <w:tc>
          <w:tcPr>
            <w:tcW w:w="2139" w:type="dxa"/>
          </w:tcPr>
          <w:p w14:paraId="5445EBAF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Sex (Male/Female) </w:t>
            </w:r>
          </w:p>
        </w:tc>
        <w:tc>
          <w:tcPr>
            <w:tcW w:w="1065" w:type="dxa"/>
            <w:vAlign w:val="bottom"/>
          </w:tcPr>
          <w:p w14:paraId="196F7EB4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655C88F8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29FF7A2C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48FEA8ED" w14:textId="49BBC77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990" w:type="dxa"/>
            <w:vAlign w:val="bottom"/>
          </w:tcPr>
          <w:p w14:paraId="6CA355C0" w14:textId="7EBAE20D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1.48 - 2.49</w:t>
            </w:r>
          </w:p>
        </w:tc>
        <w:tc>
          <w:tcPr>
            <w:tcW w:w="986" w:type="dxa"/>
            <w:vAlign w:val="bottom"/>
          </w:tcPr>
          <w:p w14:paraId="511D95CB" w14:textId="2E3E9CF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bottom"/>
          </w:tcPr>
          <w:p w14:paraId="77086E13" w14:textId="36B9EA2B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990" w:type="dxa"/>
            <w:vAlign w:val="bottom"/>
          </w:tcPr>
          <w:p w14:paraId="1973CD3C" w14:textId="1BFAF0B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1.49 - 2.53</w:t>
            </w:r>
          </w:p>
        </w:tc>
        <w:tc>
          <w:tcPr>
            <w:tcW w:w="986" w:type="dxa"/>
            <w:vAlign w:val="bottom"/>
          </w:tcPr>
          <w:p w14:paraId="0A9533DE" w14:textId="0ECD429B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bottom"/>
          </w:tcPr>
          <w:p w14:paraId="18F3808D" w14:textId="329E8AFF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990" w:type="dxa"/>
            <w:vAlign w:val="bottom"/>
          </w:tcPr>
          <w:p w14:paraId="50975DD7" w14:textId="4E3508D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1.61 - 2.77</w:t>
            </w:r>
          </w:p>
        </w:tc>
        <w:tc>
          <w:tcPr>
            <w:tcW w:w="986" w:type="dxa"/>
            <w:vAlign w:val="bottom"/>
          </w:tcPr>
          <w:p w14:paraId="59F7D8EC" w14:textId="3542C4E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302B02" w14:paraId="1FF56408" w14:textId="77777777" w:rsidTr="004150D7">
        <w:tc>
          <w:tcPr>
            <w:tcW w:w="2139" w:type="dxa"/>
          </w:tcPr>
          <w:p w14:paraId="6934F3D5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Hypertension: Yes </w:t>
            </w:r>
          </w:p>
        </w:tc>
        <w:tc>
          <w:tcPr>
            <w:tcW w:w="1065" w:type="dxa"/>
            <w:vAlign w:val="bottom"/>
          </w:tcPr>
          <w:p w14:paraId="2F7B1CDA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210EB54F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4C4E5092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7375C5B5" w14:textId="51F3D623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082E9456" w14:textId="126ACB9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7DFD6A26" w14:textId="26122A24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7DDE3BDF" w14:textId="47669EC5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990" w:type="dxa"/>
            <w:vAlign w:val="bottom"/>
          </w:tcPr>
          <w:p w14:paraId="51ABD4D2" w14:textId="7806B61F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1.26 - 2.41</w:t>
            </w:r>
          </w:p>
        </w:tc>
        <w:tc>
          <w:tcPr>
            <w:tcW w:w="986" w:type="dxa"/>
            <w:vAlign w:val="bottom"/>
          </w:tcPr>
          <w:p w14:paraId="48104B0A" w14:textId="49E148D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1040" w:type="dxa"/>
            <w:vAlign w:val="bottom"/>
          </w:tcPr>
          <w:p w14:paraId="341B94CD" w14:textId="5733347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990" w:type="dxa"/>
            <w:vAlign w:val="bottom"/>
          </w:tcPr>
          <w:p w14:paraId="212851F8" w14:textId="3C6F76EC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1.18 - 2.27</w:t>
            </w:r>
          </w:p>
        </w:tc>
        <w:tc>
          <w:tcPr>
            <w:tcW w:w="986" w:type="dxa"/>
            <w:vAlign w:val="bottom"/>
          </w:tcPr>
          <w:p w14:paraId="22DD543D" w14:textId="6B86992B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0.0034</w:t>
            </w:r>
          </w:p>
        </w:tc>
      </w:tr>
      <w:tr w:rsidR="00302B02" w14:paraId="79DE4E51" w14:textId="77777777" w:rsidTr="004150D7">
        <w:tc>
          <w:tcPr>
            <w:tcW w:w="2139" w:type="dxa"/>
          </w:tcPr>
          <w:p w14:paraId="240B3F67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Type of diabetes (T2D/T1D)</w:t>
            </w:r>
          </w:p>
        </w:tc>
        <w:tc>
          <w:tcPr>
            <w:tcW w:w="1065" w:type="dxa"/>
            <w:vAlign w:val="bottom"/>
          </w:tcPr>
          <w:p w14:paraId="5E8C2A9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424B747E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63C0ED19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7B54C46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7E007C76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73B3A63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4DFD573D" w14:textId="4241B0E4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990" w:type="dxa"/>
            <w:vAlign w:val="bottom"/>
          </w:tcPr>
          <w:p w14:paraId="0B089A5A" w14:textId="47239AB0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 xml:space="preserve">0.52 </w:t>
            </w:r>
            <w:r>
              <w:rPr>
                <w:rFonts w:cstheme="minorHAnsi"/>
                <w:color w:val="000000"/>
                <w:sz w:val="16"/>
                <w:szCs w:val="16"/>
              </w:rPr>
              <w:t>–</w:t>
            </w:r>
            <w:r w:rsidRPr="00302B02">
              <w:rPr>
                <w:rFonts w:cstheme="minorHAnsi"/>
                <w:color w:val="000000"/>
                <w:sz w:val="16"/>
                <w:szCs w:val="16"/>
              </w:rPr>
              <w:t xml:space="preserve"> 2</w:t>
            </w:r>
            <w:r>
              <w:rPr>
                <w:rFonts w:cstheme="minorHAnsi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986" w:type="dxa"/>
            <w:vAlign w:val="bottom"/>
          </w:tcPr>
          <w:p w14:paraId="64162458" w14:textId="6BA4E9CB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0.9453</w:t>
            </w:r>
          </w:p>
        </w:tc>
        <w:tc>
          <w:tcPr>
            <w:tcW w:w="1040" w:type="dxa"/>
            <w:vAlign w:val="bottom"/>
          </w:tcPr>
          <w:p w14:paraId="407D1FE8" w14:textId="07420D10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990" w:type="dxa"/>
            <w:vAlign w:val="bottom"/>
          </w:tcPr>
          <w:p w14:paraId="1B3DDC41" w14:textId="56EA509D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0.46 - 1.83</w:t>
            </w:r>
          </w:p>
        </w:tc>
        <w:tc>
          <w:tcPr>
            <w:tcW w:w="986" w:type="dxa"/>
            <w:vAlign w:val="bottom"/>
          </w:tcPr>
          <w:p w14:paraId="2F375C57" w14:textId="4AD8DA1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0.8136</w:t>
            </w:r>
          </w:p>
        </w:tc>
      </w:tr>
      <w:tr w:rsidR="00302B02" w14:paraId="2F601FFF" w14:textId="77777777" w:rsidTr="004150D7">
        <w:tc>
          <w:tcPr>
            <w:tcW w:w="2139" w:type="dxa"/>
          </w:tcPr>
          <w:p w14:paraId="606F7C06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Mi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cr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ovascular disease: Yes</w:t>
            </w:r>
          </w:p>
        </w:tc>
        <w:tc>
          <w:tcPr>
            <w:tcW w:w="1065" w:type="dxa"/>
            <w:vAlign w:val="bottom"/>
          </w:tcPr>
          <w:p w14:paraId="2FF5E319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071605A9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72E3D41F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294D9E27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21B8FF6F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512C00D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2028344F" w14:textId="5A38C6F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990" w:type="dxa"/>
            <w:vAlign w:val="bottom"/>
          </w:tcPr>
          <w:p w14:paraId="416B8122" w14:textId="73BA7544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0.63 - 1.08</w:t>
            </w:r>
          </w:p>
        </w:tc>
        <w:tc>
          <w:tcPr>
            <w:tcW w:w="986" w:type="dxa"/>
            <w:vAlign w:val="bottom"/>
          </w:tcPr>
          <w:p w14:paraId="5445C54D" w14:textId="307DD154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0.1593</w:t>
            </w:r>
          </w:p>
        </w:tc>
        <w:tc>
          <w:tcPr>
            <w:tcW w:w="1040" w:type="dxa"/>
            <w:vAlign w:val="bottom"/>
          </w:tcPr>
          <w:p w14:paraId="13AEED8C" w14:textId="1CE9366F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990" w:type="dxa"/>
            <w:vAlign w:val="bottom"/>
          </w:tcPr>
          <w:p w14:paraId="38DBCDC8" w14:textId="02BD8AD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0.64 - 1.1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6" w:type="dxa"/>
            <w:vAlign w:val="bottom"/>
          </w:tcPr>
          <w:p w14:paraId="637234CA" w14:textId="22134B1F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0.2153</w:t>
            </w:r>
          </w:p>
        </w:tc>
      </w:tr>
      <w:tr w:rsidR="00302B02" w14:paraId="35101E65" w14:textId="77777777" w:rsidTr="004150D7">
        <w:tc>
          <w:tcPr>
            <w:tcW w:w="2139" w:type="dxa"/>
          </w:tcPr>
          <w:p w14:paraId="15B841B8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Ethnic group (ref. : 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Europid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)</w:t>
            </w:r>
          </w:p>
        </w:tc>
        <w:tc>
          <w:tcPr>
            <w:tcW w:w="1065" w:type="dxa"/>
            <w:vAlign w:val="bottom"/>
          </w:tcPr>
          <w:p w14:paraId="58BDFFA4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0C052194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3BE5ECEE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7EBF28D8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068EE42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32D26AA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4D517582" w14:textId="5935B8A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4915DFF5" w14:textId="7CF8E68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673D8AC6" w14:textId="73B1CF44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3F01C6CA" w14:textId="32FB3FDD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1.0 (Ref)</w:t>
            </w:r>
          </w:p>
        </w:tc>
        <w:tc>
          <w:tcPr>
            <w:tcW w:w="990" w:type="dxa"/>
            <w:vAlign w:val="bottom"/>
          </w:tcPr>
          <w:p w14:paraId="42340CB3" w14:textId="71138E0F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61D7F648" w14:textId="34102F98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0.25</w:t>
            </w:r>
            <w:r w:rsidR="008E56A4">
              <w:rPr>
                <w:rFonts w:cstheme="minorHAnsi"/>
                <w:sz w:val="16"/>
                <w:szCs w:val="16"/>
                <w:lang w:val="es-ES"/>
              </w:rPr>
              <w:t>33</w:t>
            </w:r>
          </w:p>
        </w:tc>
      </w:tr>
      <w:tr w:rsidR="00302B02" w14:paraId="347122CB" w14:textId="77777777" w:rsidTr="004150D7">
        <w:tc>
          <w:tcPr>
            <w:tcW w:w="2139" w:type="dxa"/>
          </w:tcPr>
          <w:p w14:paraId="466AD44B" w14:textId="77777777" w:rsidR="00302B02" w:rsidRPr="000F16ED" w:rsidRDefault="00302B02" w:rsidP="00302B02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MENA</w:t>
            </w:r>
          </w:p>
        </w:tc>
        <w:tc>
          <w:tcPr>
            <w:tcW w:w="1065" w:type="dxa"/>
            <w:vAlign w:val="bottom"/>
          </w:tcPr>
          <w:p w14:paraId="0B5F25A7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5C343A6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5AB261B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085C1FA0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5135E4B0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1B930A2F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72FA632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0ABB6E5F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5385EED4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54281D52" w14:textId="5D65578C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990" w:type="dxa"/>
            <w:vAlign w:val="bottom"/>
          </w:tcPr>
          <w:p w14:paraId="21F9B89E" w14:textId="13DC8C1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0.55 - 1.04</w:t>
            </w:r>
          </w:p>
        </w:tc>
        <w:tc>
          <w:tcPr>
            <w:tcW w:w="986" w:type="dxa"/>
            <w:vAlign w:val="bottom"/>
          </w:tcPr>
          <w:p w14:paraId="042C5979" w14:textId="0EF766B0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0.0857</w:t>
            </w:r>
          </w:p>
        </w:tc>
      </w:tr>
      <w:tr w:rsidR="00302B02" w14:paraId="4CBBB583" w14:textId="77777777" w:rsidTr="004150D7">
        <w:tc>
          <w:tcPr>
            <w:tcW w:w="2139" w:type="dxa"/>
          </w:tcPr>
          <w:p w14:paraId="7350832F" w14:textId="77777777" w:rsidR="00302B02" w:rsidRPr="000F16ED" w:rsidRDefault="00302B02" w:rsidP="00302B02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AC</w:t>
            </w:r>
          </w:p>
        </w:tc>
        <w:tc>
          <w:tcPr>
            <w:tcW w:w="1065" w:type="dxa"/>
            <w:vAlign w:val="bottom"/>
          </w:tcPr>
          <w:p w14:paraId="72C5A02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229ED32A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4217ACA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21466313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2453876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337F2AE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309EA722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517E7F7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7CEC05D0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05A7EEC2" w14:textId="4742FEF2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90" w:type="dxa"/>
            <w:vAlign w:val="bottom"/>
          </w:tcPr>
          <w:p w14:paraId="167F3510" w14:textId="3085DF43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0.69 - 1.39</w:t>
            </w:r>
          </w:p>
        </w:tc>
        <w:tc>
          <w:tcPr>
            <w:tcW w:w="986" w:type="dxa"/>
            <w:vAlign w:val="bottom"/>
          </w:tcPr>
          <w:p w14:paraId="29235D36" w14:textId="263575D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0.9173</w:t>
            </w:r>
          </w:p>
        </w:tc>
      </w:tr>
      <w:tr w:rsidR="00302B02" w14:paraId="3D37A1B2" w14:textId="77777777" w:rsidTr="004150D7">
        <w:tc>
          <w:tcPr>
            <w:tcW w:w="2139" w:type="dxa"/>
          </w:tcPr>
          <w:p w14:paraId="582F34B6" w14:textId="77777777" w:rsidR="00302B02" w:rsidRPr="000F16ED" w:rsidRDefault="00302B02" w:rsidP="00302B02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Asian</w:t>
            </w:r>
          </w:p>
        </w:tc>
        <w:tc>
          <w:tcPr>
            <w:tcW w:w="1065" w:type="dxa"/>
            <w:vAlign w:val="bottom"/>
          </w:tcPr>
          <w:p w14:paraId="260606F5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50459A8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194514DE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0A3E3F80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1116C37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3155FF14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4B278159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459A206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44DAE16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1C06AE53" w14:textId="4AB82F7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990" w:type="dxa"/>
            <w:vAlign w:val="bottom"/>
          </w:tcPr>
          <w:p w14:paraId="475A6192" w14:textId="348E371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0.66 - 2.33</w:t>
            </w:r>
          </w:p>
        </w:tc>
        <w:tc>
          <w:tcPr>
            <w:tcW w:w="986" w:type="dxa"/>
            <w:vAlign w:val="bottom"/>
          </w:tcPr>
          <w:p w14:paraId="715DF973" w14:textId="4A803CBC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0.4988</w:t>
            </w:r>
          </w:p>
        </w:tc>
      </w:tr>
      <w:tr w:rsidR="00302B02" w14:paraId="123F1232" w14:textId="77777777" w:rsidTr="004150D7">
        <w:tc>
          <w:tcPr>
            <w:tcW w:w="2139" w:type="dxa"/>
          </w:tcPr>
          <w:p w14:paraId="1A42F951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BMI (+1 kg/m²)</w:t>
            </w:r>
          </w:p>
        </w:tc>
        <w:tc>
          <w:tcPr>
            <w:tcW w:w="1065" w:type="dxa"/>
            <w:vAlign w:val="bottom"/>
          </w:tcPr>
          <w:p w14:paraId="16634F20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7ADF4907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6301798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4AA0A7D5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10536428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6A361AD6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38B06872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62A3BC0C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3E720202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36C3E4EA" w14:textId="7EFAD8D5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990" w:type="dxa"/>
            <w:vAlign w:val="bottom"/>
          </w:tcPr>
          <w:p w14:paraId="1431A4DA" w14:textId="300770CB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1.01 - 1.05</w:t>
            </w:r>
          </w:p>
        </w:tc>
        <w:tc>
          <w:tcPr>
            <w:tcW w:w="986" w:type="dxa"/>
            <w:vAlign w:val="bottom"/>
          </w:tcPr>
          <w:p w14:paraId="4F8DE961" w14:textId="27FCA00C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0.0079</w:t>
            </w:r>
          </w:p>
        </w:tc>
      </w:tr>
      <w:tr w:rsidR="002502E7" w14:paraId="34E0670D" w14:textId="77777777" w:rsidTr="00720434">
        <w:tc>
          <w:tcPr>
            <w:tcW w:w="2139" w:type="dxa"/>
          </w:tcPr>
          <w:p w14:paraId="18A9C77B" w14:textId="583DDB30" w:rsidR="002502E7" w:rsidRPr="00681538" w:rsidRDefault="002502E7" w:rsidP="002502E7">
            <w:pPr>
              <w:rPr>
                <w:rFonts w:eastAsia="Times New Roman" w:cstheme="minorHAnsi"/>
                <w:sz w:val="16"/>
                <w:szCs w:val="16"/>
                <w:lang w:val="ca-ES" w:eastAsia="ca-ES"/>
              </w:rPr>
            </w:pP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Events/observation</w:t>
            </w:r>
          </w:p>
        </w:tc>
        <w:tc>
          <w:tcPr>
            <w:tcW w:w="3044" w:type="dxa"/>
            <w:gridSpan w:val="3"/>
            <w:vAlign w:val="center"/>
          </w:tcPr>
          <w:p w14:paraId="44567FD1" w14:textId="62E0476E" w:rsidR="002502E7" w:rsidRPr="00681538" w:rsidRDefault="002502E7" w:rsidP="002502E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401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28.5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5" w:type="dxa"/>
            <w:gridSpan w:val="3"/>
            <w:vAlign w:val="center"/>
          </w:tcPr>
          <w:p w14:paraId="45724F5D" w14:textId="39620AED" w:rsidR="002502E7" w:rsidRPr="00681538" w:rsidRDefault="002502E7" w:rsidP="002502E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401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28.5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4D5B85D7" w14:textId="04927376" w:rsidR="002502E7" w:rsidRPr="00681538" w:rsidRDefault="002502E7" w:rsidP="002502E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401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28.5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4B2A67E4" w14:textId="78A47CE2" w:rsidR="002502E7" w:rsidRPr="00681538" w:rsidRDefault="002502E7" w:rsidP="002502E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401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28.5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</w:tr>
    </w:tbl>
    <w:p w14:paraId="4532283B" w14:textId="0BC02BAB" w:rsidR="00E364F8" w:rsidRDefault="00E364F8" w:rsidP="00302B02">
      <w:pPr>
        <w:rPr>
          <w:rFonts w:ascii="Calibri" w:hAnsi="Calibri" w:cs="Calibri"/>
          <w:sz w:val="22"/>
          <w:szCs w:val="22"/>
          <w:lang w:val="en-GB"/>
        </w:rPr>
      </w:pPr>
    </w:p>
    <w:p w14:paraId="6657FE5C" w14:textId="7BFAE4A7" w:rsidR="00302B02" w:rsidRPr="00FC6824" w:rsidRDefault="00302B02" w:rsidP="00302B02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MENA: Middle-East and North-African</w:t>
      </w:r>
    </w:p>
    <w:p w14:paraId="6322D972" w14:textId="155D5892" w:rsidR="00302B02" w:rsidRDefault="00302B02" w:rsidP="00302B02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AC: Afro-Caribbean</w:t>
      </w:r>
    </w:p>
    <w:p w14:paraId="391BA684" w14:textId="6CE5B5D8" w:rsidR="008E56A4" w:rsidRDefault="008E56A4">
      <w:pPr>
        <w:rPr>
          <w:rFonts w:ascii="Calibri" w:hAnsi="Calibri" w:cs="Calibri"/>
          <w:sz w:val="16"/>
          <w:szCs w:val="16"/>
          <w:lang w:val="en-GB"/>
        </w:rPr>
      </w:pPr>
      <w:r>
        <w:rPr>
          <w:rFonts w:ascii="Calibri" w:hAnsi="Calibri" w:cs="Calibri"/>
          <w:sz w:val="16"/>
          <w:szCs w:val="16"/>
          <w:lang w:val="en-GB"/>
        </w:rPr>
        <w:br w:type="page"/>
      </w:r>
    </w:p>
    <w:p w14:paraId="437E0931" w14:textId="77777777" w:rsidR="002502E7" w:rsidRDefault="002502E7" w:rsidP="00302B02">
      <w:pPr>
        <w:rPr>
          <w:rFonts w:ascii="Calibri" w:hAnsi="Calibri" w:cs="Calibri"/>
          <w:sz w:val="16"/>
          <w:szCs w:val="16"/>
          <w:lang w:val="en-GB"/>
        </w:rPr>
      </w:pPr>
    </w:p>
    <w:p w14:paraId="6720DC93" w14:textId="72BAD089" w:rsidR="002502E7" w:rsidRDefault="002502E7" w:rsidP="00302B02">
      <w:pPr>
        <w:rPr>
          <w:rFonts w:ascii="Calibri" w:hAnsi="Calibri" w:cs="Calibri"/>
          <w:sz w:val="16"/>
          <w:szCs w:val="16"/>
          <w:lang w:val="en-GB"/>
        </w:rPr>
      </w:pPr>
    </w:p>
    <w:tbl>
      <w:tblPr>
        <w:tblStyle w:val="TableGrid"/>
        <w:tblW w:w="14230" w:type="dxa"/>
        <w:tblLook w:val="04A0" w:firstRow="1" w:lastRow="0" w:firstColumn="1" w:lastColumn="0" w:noHBand="0" w:noVBand="1"/>
      </w:tblPr>
      <w:tblGrid>
        <w:gridCol w:w="2139"/>
        <w:gridCol w:w="1065"/>
        <w:gridCol w:w="993"/>
        <w:gridCol w:w="986"/>
        <w:gridCol w:w="1039"/>
        <w:gridCol w:w="990"/>
        <w:gridCol w:w="986"/>
        <w:gridCol w:w="1040"/>
        <w:gridCol w:w="990"/>
        <w:gridCol w:w="986"/>
        <w:gridCol w:w="1040"/>
        <w:gridCol w:w="990"/>
        <w:gridCol w:w="986"/>
      </w:tblGrid>
      <w:tr w:rsidR="002502E7" w14:paraId="6D1763FE" w14:textId="77777777" w:rsidTr="00123B02">
        <w:trPr>
          <w:trHeight w:val="355"/>
        </w:trPr>
        <w:tc>
          <w:tcPr>
            <w:tcW w:w="2139" w:type="dxa"/>
            <w:vAlign w:val="center"/>
          </w:tcPr>
          <w:p w14:paraId="1F62ABE5" w14:textId="64343035" w:rsidR="002502E7" w:rsidRPr="008E56A4" w:rsidRDefault="002502E7" w:rsidP="00123B02">
            <w:pPr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</w:pPr>
            <w:r w:rsidRPr="008E56A4"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  <w:t>Event = death and/or ICU admission (day 28)</w:t>
            </w:r>
          </w:p>
        </w:tc>
        <w:tc>
          <w:tcPr>
            <w:tcW w:w="3044" w:type="dxa"/>
            <w:gridSpan w:val="3"/>
            <w:vAlign w:val="center"/>
          </w:tcPr>
          <w:p w14:paraId="2769367A" w14:textId="77777777" w:rsidR="002502E7" w:rsidRPr="003A299C" w:rsidRDefault="002502E7" w:rsidP="00123B02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Models (unadjusted)</w:t>
            </w:r>
          </w:p>
        </w:tc>
        <w:tc>
          <w:tcPr>
            <w:tcW w:w="3015" w:type="dxa"/>
            <w:gridSpan w:val="3"/>
            <w:vAlign w:val="center"/>
          </w:tcPr>
          <w:p w14:paraId="0A5BA856" w14:textId="77777777" w:rsidR="002502E7" w:rsidRPr="003A299C" w:rsidRDefault="002502E7" w:rsidP="00123B02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Models (adjusted)</w:t>
            </w:r>
          </w:p>
        </w:tc>
        <w:tc>
          <w:tcPr>
            <w:tcW w:w="3016" w:type="dxa"/>
            <w:gridSpan w:val="3"/>
            <w:vAlign w:val="center"/>
          </w:tcPr>
          <w:p w14:paraId="79559FB0" w14:textId="77777777" w:rsidR="002502E7" w:rsidRPr="003A299C" w:rsidRDefault="002502E7" w:rsidP="00123B02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Models (adjusted)</w:t>
            </w:r>
          </w:p>
        </w:tc>
        <w:tc>
          <w:tcPr>
            <w:tcW w:w="3016" w:type="dxa"/>
            <w:gridSpan w:val="3"/>
            <w:vAlign w:val="center"/>
          </w:tcPr>
          <w:p w14:paraId="64DC28D5" w14:textId="77777777" w:rsidR="002502E7" w:rsidRPr="003A299C" w:rsidRDefault="002502E7" w:rsidP="00123B02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Models (adjusted)</w:t>
            </w:r>
          </w:p>
        </w:tc>
      </w:tr>
      <w:tr w:rsidR="002502E7" w14:paraId="7EA7D35F" w14:textId="77777777" w:rsidTr="00123B02">
        <w:tc>
          <w:tcPr>
            <w:tcW w:w="2139" w:type="dxa"/>
            <w:vAlign w:val="center"/>
          </w:tcPr>
          <w:p w14:paraId="356407B4" w14:textId="77777777" w:rsidR="002502E7" w:rsidRDefault="002502E7" w:rsidP="00123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 xml:space="preserve">Predictors </w:t>
            </w:r>
          </w:p>
        </w:tc>
        <w:tc>
          <w:tcPr>
            <w:tcW w:w="1065" w:type="dxa"/>
            <w:vAlign w:val="center"/>
          </w:tcPr>
          <w:p w14:paraId="598844C1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3" w:type="dxa"/>
            <w:vAlign w:val="center"/>
          </w:tcPr>
          <w:p w14:paraId="5BC27B13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4EF8755F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39" w:type="dxa"/>
            <w:vAlign w:val="center"/>
          </w:tcPr>
          <w:p w14:paraId="2CBBA5D0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35D4F069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4517A970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37CBF77E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26E27364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58719C44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1984CDD9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16D9BBF3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3A0C2302" w14:textId="77777777" w:rsidR="002502E7" w:rsidRDefault="002502E7" w:rsidP="00123B02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</w:tr>
      <w:tr w:rsidR="008E56A4" w14:paraId="7CE07ED3" w14:textId="77777777" w:rsidTr="00993CD6">
        <w:tc>
          <w:tcPr>
            <w:tcW w:w="2139" w:type="dxa"/>
          </w:tcPr>
          <w:p w14:paraId="0764E6F1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Macrovascular disease: Yes</w:t>
            </w:r>
          </w:p>
        </w:tc>
        <w:tc>
          <w:tcPr>
            <w:tcW w:w="1065" w:type="dxa"/>
            <w:vAlign w:val="center"/>
          </w:tcPr>
          <w:p w14:paraId="44FC4FBE" w14:textId="274B6A5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993" w:type="dxa"/>
            <w:vAlign w:val="center"/>
          </w:tcPr>
          <w:p w14:paraId="1E8BFB9A" w14:textId="133B45D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0.77 - 1.19</w:t>
            </w:r>
          </w:p>
        </w:tc>
        <w:tc>
          <w:tcPr>
            <w:tcW w:w="986" w:type="dxa"/>
            <w:vAlign w:val="center"/>
          </w:tcPr>
          <w:p w14:paraId="7B3FF2AC" w14:textId="63F28EA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0.6809</w:t>
            </w:r>
          </w:p>
        </w:tc>
        <w:tc>
          <w:tcPr>
            <w:tcW w:w="1039" w:type="dxa"/>
            <w:vAlign w:val="center"/>
          </w:tcPr>
          <w:p w14:paraId="5F4DA55F" w14:textId="6B57CF85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990" w:type="dxa"/>
            <w:vAlign w:val="center"/>
          </w:tcPr>
          <w:p w14:paraId="40CE1523" w14:textId="19E24061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- 1.12</w:t>
            </w:r>
          </w:p>
        </w:tc>
        <w:tc>
          <w:tcPr>
            <w:tcW w:w="986" w:type="dxa"/>
            <w:vAlign w:val="center"/>
          </w:tcPr>
          <w:p w14:paraId="3D0DC192" w14:textId="63BFF93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0.3057</w:t>
            </w:r>
          </w:p>
        </w:tc>
        <w:tc>
          <w:tcPr>
            <w:tcW w:w="1040" w:type="dxa"/>
            <w:vAlign w:val="center"/>
          </w:tcPr>
          <w:p w14:paraId="53C7E06B" w14:textId="56C80CC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990" w:type="dxa"/>
            <w:vAlign w:val="center"/>
          </w:tcPr>
          <w:p w14:paraId="35F955AB" w14:textId="539EA2FA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0.66 - 1.06</w:t>
            </w:r>
          </w:p>
        </w:tc>
        <w:tc>
          <w:tcPr>
            <w:tcW w:w="986" w:type="dxa"/>
            <w:vAlign w:val="center"/>
          </w:tcPr>
          <w:p w14:paraId="39585112" w14:textId="07DF409E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0.1316</w:t>
            </w:r>
          </w:p>
        </w:tc>
        <w:tc>
          <w:tcPr>
            <w:tcW w:w="1040" w:type="dxa"/>
            <w:vAlign w:val="center"/>
          </w:tcPr>
          <w:p w14:paraId="0C2AF21D" w14:textId="1ABEA12D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990" w:type="dxa"/>
            <w:vAlign w:val="center"/>
          </w:tcPr>
          <w:p w14:paraId="6696FC74" w14:textId="1E3A0288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0.65 - 1.05</w:t>
            </w:r>
          </w:p>
        </w:tc>
        <w:tc>
          <w:tcPr>
            <w:tcW w:w="986" w:type="dxa"/>
            <w:vAlign w:val="center"/>
          </w:tcPr>
          <w:p w14:paraId="495FD7A4" w14:textId="327FE450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0.1275</w:t>
            </w:r>
          </w:p>
        </w:tc>
      </w:tr>
      <w:tr w:rsidR="008E56A4" w14:paraId="3BBEDFFF" w14:textId="77777777" w:rsidTr="00993CD6">
        <w:tc>
          <w:tcPr>
            <w:tcW w:w="2139" w:type="dxa"/>
          </w:tcPr>
          <w:p w14:paraId="4B6E5319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Age (+1 year) </w:t>
            </w:r>
          </w:p>
        </w:tc>
        <w:tc>
          <w:tcPr>
            <w:tcW w:w="1065" w:type="dxa"/>
            <w:vAlign w:val="center"/>
          </w:tcPr>
          <w:p w14:paraId="6276B607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7F32237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187DF9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49A0086" w14:textId="4540911F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990" w:type="dxa"/>
            <w:vAlign w:val="center"/>
          </w:tcPr>
          <w:p w14:paraId="7312C588" w14:textId="4F33230C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0.99 - 1.01</w:t>
            </w:r>
          </w:p>
        </w:tc>
        <w:tc>
          <w:tcPr>
            <w:tcW w:w="986" w:type="dxa"/>
            <w:vAlign w:val="center"/>
          </w:tcPr>
          <w:p w14:paraId="3230DCBB" w14:textId="77D4701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0.5811</w:t>
            </w:r>
          </w:p>
        </w:tc>
        <w:tc>
          <w:tcPr>
            <w:tcW w:w="1040" w:type="dxa"/>
            <w:vAlign w:val="center"/>
          </w:tcPr>
          <w:p w14:paraId="1790C22F" w14:textId="46B1464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990" w:type="dxa"/>
            <w:vAlign w:val="center"/>
          </w:tcPr>
          <w:p w14:paraId="27764D28" w14:textId="49BD9D8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0.99 - 1.01</w:t>
            </w:r>
          </w:p>
        </w:tc>
        <w:tc>
          <w:tcPr>
            <w:tcW w:w="986" w:type="dxa"/>
            <w:vAlign w:val="center"/>
          </w:tcPr>
          <w:p w14:paraId="007AC756" w14:textId="0A509870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0.9556</w:t>
            </w:r>
          </w:p>
        </w:tc>
        <w:tc>
          <w:tcPr>
            <w:tcW w:w="1040" w:type="dxa"/>
            <w:vAlign w:val="center"/>
          </w:tcPr>
          <w:p w14:paraId="013DCC84" w14:textId="38FA541B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990" w:type="dxa"/>
            <w:vAlign w:val="center"/>
          </w:tcPr>
          <w:p w14:paraId="3ADBA61E" w14:textId="58542E0C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0.99 - 1.01</w:t>
            </w:r>
          </w:p>
        </w:tc>
        <w:tc>
          <w:tcPr>
            <w:tcW w:w="986" w:type="dxa"/>
            <w:vAlign w:val="center"/>
          </w:tcPr>
          <w:p w14:paraId="17809AC9" w14:textId="307767E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0.6748</w:t>
            </w:r>
          </w:p>
        </w:tc>
      </w:tr>
      <w:tr w:rsidR="008E56A4" w14:paraId="07E20734" w14:textId="77777777" w:rsidTr="00993CD6">
        <w:tc>
          <w:tcPr>
            <w:tcW w:w="2139" w:type="dxa"/>
          </w:tcPr>
          <w:p w14:paraId="24A3FE59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Sex (Male/Female) </w:t>
            </w:r>
          </w:p>
        </w:tc>
        <w:tc>
          <w:tcPr>
            <w:tcW w:w="1065" w:type="dxa"/>
            <w:vAlign w:val="center"/>
          </w:tcPr>
          <w:p w14:paraId="42616576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2D7E447F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601693CD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5D310D3E" w14:textId="6FD94E06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990" w:type="dxa"/>
            <w:vAlign w:val="center"/>
          </w:tcPr>
          <w:p w14:paraId="3DD5E156" w14:textId="7E931EDB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1.35 - 2.13</w:t>
            </w:r>
          </w:p>
        </w:tc>
        <w:tc>
          <w:tcPr>
            <w:tcW w:w="986" w:type="dxa"/>
            <w:vAlign w:val="center"/>
          </w:tcPr>
          <w:p w14:paraId="5132639A" w14:textId="4D7C898B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center"/>
          </w:tcPr>
          <w:p w14:paraId="1523F01A" w14:textId="29C536D8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990" w:type="dxa"/>
            <w:vAlign w:val="center"/>
          </w:tcPr>
          <w:p w14:paraId="1EBED12A" w14:textId="0DD5D3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1.36 - 2.15</w:t>
            </w:r>
          </w:p>
        </w:tc>
        <w:tc>
          <w:tcPr>
            <w:tcW w:w="986" w:type="dxa"/>
            <w:vAlign w:val="center"/>
          </w:tcPr>
          <w:p w14:paraId="196B092F" w14:textId="120ADBB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center"/>
          </w:tcPr>
          <w:p w14:paraId="3A4C0A25" w14:textId="236F6C0F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990" w:type="dxa"/>
            <w:vAlign w:val="center"/>
          </w:tcPr>
          <w:p w14:paraId="122DFE84" w14:textId="04913B71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1.44 - 2.29</w:t>
            </w:r>
          </w:p>
        </w:tc>
        <w:tc>
          <w:tcPr>
            <w:tcW w:w="986" w:type="dxa"/>
            <w:vAlign w:val="center"/>
          </w:tcPr>
          <w:p w14:paraId="0989D5F6" w14:textId="6DD9166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</w:tr>
      <w:tr w:rsidR="008E56A4" w14:paraId="1941C150" w14:textId="77777777" w:rsidTr="00993CD6">
        <w:tc>
          <w:tcPr>
            <w:tcW w:w="2139" w:type="dxa"/>
          </w:tcPr>
          <w:p w14:paraId="053AF849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Hypertension: Yes </w:t>
            </w:r>
          </w:p>
        </w:tc>
        <w:tc>
          <w:tcPr>
            <w:tcW w:w="1065" w:type="dxa"/>
            <w:vAlign w:val="center"/>
          </w:tcPr>
          <w:p w14:paraId="4253CA4F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2384FE9C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0286C35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9CBF64F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50B5125C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D8E2F35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62B5F1A6" w14:textId="2F3971B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990" w:type="dxa"/>
            <w:vAlign w:val="center"/>
          </w:tcPr>
          <w:p w14:paraId="79044EA2" w14:textId="49CBA01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0.99 - 1.75</w:t>
            </w:r>
          </w:p>
        </w:tc>
        <w:tc>
          <w:tcPr>
            <w:tcW w:w="986" w:type="dxa"/>
            <w:vAlign w:val="center"/>
          </w:tcPr>
          <w:p w14:paraId="35499B2F" w14:textId="23C977CF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0.0615</w:t>
            </w:r>
          </w:p>
        </w:tc>
        <w:tc>
          <w:tcPr>
            <w:tcW w:w="1040" w:type="dxa"/>
            <w:vAlign w:val="center"/>
          </w:tcPr>
          <w:p w14:paraId="63D31724" w14:textId="030617CB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990" w:type="dxa"/>
            <w:vAlign w:val="center"/>
          </w:tcPr>
          <w:p w14:paraId="342B9B58" w14:textId="1BCB8730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0.94 - 1.69</w:t>
            </w:r>
          </w:p>
        </w:tc>
        <w:tc>
          <w:tcPr>
            <w:tcW w:w="986" w:type="dxa"/>
            <w:vAlign w:val="center"/>
          </w:tcPr>
          <w:p w14:paraId="07F33B97" w14:textId="6A0DF801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0.1148</w:t>
            </w:r>
          </w:p>
        </w:tc>
      </w:tr>
      <w:tr w:rsidR="008E56A4" w14:paraId="1E77116E" w14:textId="77777777" w:rsidTr="00993CD6">
        <w:tc>
          <w:tcPr>
            <w:tcW w:w="2139" w:type="dxa"/>
          </w:tcPr>
          <w:p w14:paraId="0AA1C90C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Type of diabetes (T2D/T1D)</w:t>
            </w:r>
          </w:p>
        </w:tc>
        <w:tc>
          <w:tcPr>
            <w:tcW w:w="1065" w:type="dxa"/>
            <w:vAlign w:val="center"/>
          </w:tcPr>
          <w:p w14:paraId="7BAA809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5712FEC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EC54335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40B00818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3C335144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17C181A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7597EFB5" w14:textId="34F03EB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90" w:type="dxa"/>
            <w:vAlign w:val="center"/>
          </w:tcPr>
          <w:p w14:paraId="60D3DF40" w14:textId="7FA2D216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0.52 - 1.83</w:t>
            </w:r>
          </w:p>
        </w:tc>
        <w:tc>
          <w:tcPr>
            <w:tcW w:w="986" w:type="dxa"/>
            <w:vAlign w:val="center"/>
          </w:tcPr>
          <w:p w14:paraId="3B2874B0" w14:textId="24628D81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0.9489</w:t>
            </w:r>
          </w:p>
        </w:tc>
        <w:tc>
          <w:tcPr>
            <w:tcW w:w="1040" w:type="dxa"/>
            <w:vAlign w:val="center"/>
          </w:tcPr>
          <w:p w14:paraId="1A1166FF" w14:textId="73DB5CE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990" w:type="dxa"/>
            <w:vAlign w:val="center"/>
          </w:tcPr>
          <w:p w14:paraId="28A8FD0F" w14:textId="418848B0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0.48 - 1.73</w:t>
            </w:r>
          </w:p>
        </w:tc>
        <w:tc>
          <w:tcPr>
            <w:tcW w:w="986" w:type="dxa"/>
            <w:vAlign w:val="center"/>
          </w:tcPr>
          <w:p w14:paraId="7600F9AB" w14:textId="24594D1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0.7853</w:t>
            </w:r>
          </w:p>
        </w:tc>
      </w:tr>
      <w:tr w:rsidR="008E56A4" w14:paraId="5528A06E" w14:textId="77777777" w:rsidTr="00993CD6">
        <w:tc>
          <w:tcPr>
            <w:tcW w:w="2139" w:type="dxa"/>
          </w:tcPr>
          <w:p w14:paraId="58E4699F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Mi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cr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ovascular disease: Yes</w:t>
            </w:r>
          </w:p>
        </w:tc>
        <w:tc>
          <w:tcPr>
            <w:tcW w:w="1065" w:type="dxa"/>
            <w:vAlign w:val="center"/>
          </w:tcPr>
          <w:p w14:paraId="4DB4EF9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1589D9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FA1AD7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888E714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6715C83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9AF2A5E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5FF9350F" w14:textId="10EF84A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990" w:type="dxa"/>
            <w:vAlign w:val="center"/>
          </w:tcPr>
          <w:p w14:paraId="76756347" w14:textId="4FC1134C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0.91 - 1.45</w:t>
            </w:r>
          </w:p>
        </w:tc>
        <w:tc>
          <w:tcPr>
            <w:tcW w:w="986" w:type="dxa"/>
            <w:vAlign w:val="center"/>
          </w:tcPr>
          <w:p w14:paraId="106E8B0A" w14:textId="3D0E2486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0.2576</w:t>
            </w:r>
          </w:p>
        </w:tc>
        <w:tc>
          <w:tcPr>
            <w:tcW w:w="1040" w:type="dxa"/>
            <w:vAlign w:val="center"/>
          </w:tcPr>
          <w:p w14:paraId="7BD8B600" w14:textId="629C0151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990" w:type="dxa"/>
            <w:vAlign w:val="center"/>
          </w:tcPr>
          <w:p w14:paraId="43CB271E" w14:textId="15EB7C0F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0.91 - 1.47</w:t>
            </w:r>
          </w:p>
        </w:tc>
        <w:tc>
          <w:tcPr>
            <w:tcW w:w="986" w:type="dxa"/>
            <w:vAlign w:val="center"/>
          </w:tcPr>
          <w:p w14:paraId="63A89352" w14:textId="06031A0E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0.2214</w:t>
            </w:r>
          </w:p>
        </w:tc>
      </w:tr>
      <w:tr w:rsidR="008E56A4" w14:paraId="68DDA284" w14:textId="77777777" w:rsidTr="00F10DAB">
        <w:tc>
          <w:tcPr>
            <w:tcW w:w="2139" w:type="dxa"/>
          </w:tcPr>
          <w:p w14:paraId="129F8E88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Ethnic group (ref. : 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Europid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)</w:t>
            </w:r>
          </w:p>
        </w:tc>
        <w:tc>
          <w:tcPr>
            <w:tcW w:w="1065" w:type="dxa"/>
            <w:vAlign w:val="center"/>
          </w:tcPr>
          <w:p w14:paraId="0E2BA078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AB7E3C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BA91384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05E95D4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27A6CEEB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55CCC3C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141402D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5EBE0BA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BD126A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61C4EEF2" w14:textId="094C178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1.0 (Ref)</w:t>
            </w:r>
          </w:p>
        </w:tc>
        <w:tc>
          <w:tcPr>
            <w:tcW w:w="990" w:type="dxa"/>
            <w:vAlign w:val="bottom"/>
          </w:tcPr>
          <w:p w14:paraId="5B0F93AD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7FA144E9" w14:textId="0C6CA978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0.2901</w:t>
            </w:r>
          </w:p>
        </w:tc>
      </w:tr>
      <w:tr w:rsidR="008E56A4" w14:paraId="0316B82A" w14:textId="77777777" w:rsidTr="00993CD6">
        <w:tc>
          <w:tcPr>
            <w:tcW w:w="2139" w:type="dxa"/>
          </w:tcPr>
          <w:p w14:paraId="19B0962B" w14:textId="77777777" w:rsidR="008E56A4" w:rsidRPr="000F16ED" w:rsidRDefault="008E56A4" w:rsidP="008E56A4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MENA</w:t>
            </w:r>
          </w:p>
        </w:tc>
        <w:tc>
          <w:tcPr>
            <w:tcW w:w="1065" w:type="dxa"/>
            <w:vAlign w:val="center"/>
          </w:tcPr>
          <w:p w14:paraId="267DBEE6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411137C6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C9585F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F402E51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7C3DA301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63A3457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09ABBF1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1CCDBFCD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1C43E00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72F67476" w14:textId="3FAE1EDC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  <w:vAlign w:val="center"/>
          </w:tcPr>
          <w:p w14:paraId="73DEBFBC" w14:textId="15E2B59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- 1.07</w:t>
            </w:r>
          </w:p>
        </w:tc>
        <w:tc>
          <w:tcPr>
            <w:tcW w:w="986" w:type="dxa"/>
            <w:vAlign w:val="center"/>
          </w:tcPr>
          <w:p w14:paraId="436E8CA7" w14:textId="2EA5C7A2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0.1289</w:t>
            </w:r>
          </w:p>
        </w:tc>
      </w:tr>
      <w:tr w:rsidR="008E56A4" w14:paraId="11CBCE4F" w14:textId="77777777" w:rsidTr="00993CD6">
        <w:tc>
          <w:tcPr>
            <w:tcW w:w="2139" w:type="dxa"/>
          </w:tcPr>
          <w:p w14:paraId="19A3E067" w14:textId="77777777" w:rsidR="008E56A4" w:rsidRPr="000F16ED" w:rsidRDefault="008E56A4" w:rsidP="008E56A4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AC</w:t>
            </w:r>
          </w:p>
        </w:tc>
        <w:tc>
          <w:tcPr>
            <w:tcW w:w="1065" w:type="dxa"/>
            <w:vAlign w:val="center"/>
          </w:tcPr>
          <w:p w14:paraId="3EE48B4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60C06561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FFE2FB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579C537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0B8FB63C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34EDAD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232D2E3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1751AC0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340373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41923FAC" w14:textId="28E854C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90" w:type="dxa"/>
            <w:vAlign w:val="center"/>
          </w:tcPr>
          <w:p w14:paraId="22A18067" w14:textId="74089E8B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0.71 - 1.36</w:t>
            </w:r>
          </w:p>
        </w:tc>
        <w:tc>
          <w:tcPr>
            <w:tcW w:w="986" w:type="dxa"/>
            <w:vAlign w:val="center"/>
          </w:tcPr>
          <w:p w14:paraId="28C7BDDF" w14:textId="09B7354F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0.9132</w:t>
            </w:r>
          </w:p>
        </w:tc>
      </w:tr>
      <w:tr w:rsidR="008E56A4" w14:paraId="57947422" w14:textId="77777777" w:rsidTr="00993CD6">
        <w:tc>
          <w:tcPr>
            <w:tcW w:w="2139" w:type="dxa"/>
          </w:tcPr>
          <w:p w14:paraId="52B66C50" w14:textId="77777777" w:rsidR="008E56A4" w:rsidRPr="000F16ED" w:rsidRDefault="008E56A4" w:rsidP="008E56A4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Asian</w:t>
            </w:r>
          </w:p>
        </w:tc>
        <w:tc>
          <w:tcPr>
            <w:tcW w:w="1065" w:type="dxa"/>
            <w:vAlign w:val="center"/>
          </w:tcPr>
          <w:p w14:paraId="3B661B1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57294B7E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66420553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0DD33837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7B206181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44995A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35FF61B7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215483D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252D18E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7E3E177D" w14:textId="5484C016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990" w:type="dxa"/>
            <w:vAlign w:val="center"/>
          </w:tcPr>
          <w:p w14:paraId="2F180D9F" w14:textId="03C9E22A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0.74 - 2.34</w:t>
            </w:r>
          </w:p>
        </w:tc>
        <w:tc>
          <w:tcPr>
            <w:tcW w:w="986" w:type="dxa"/>
            <w:vAlign w:val="center"/>
          </w:tcPr>
          <w:p w14:paraId="48CF664D" w14:textId="72F6146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0.3558</w:t>
            </w:r>
          </w:p>
        </w:tc>
      </w:tr>
      <w:tr w:rsidR="008E56A4" w14:paraId="1599D1CB" w14:textId="77777777" w:rsidTr="00993CD6">
        <w:tc>
          <w:tcPr>
            <w:tcW w:w="2139" w:type="dxa"/>
          </w:tcPr>
          <w:p w14:paraId="75382639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BMI (+1 kg/m²)</w:t>
            </w:r>
          </w:p>
        </w:tc>
        <w:tc>
          <w:tcPr>
            <w:tcW w:w="1065" w:type="dxa"/>
            <w:vAlign w:val="center"/>
          </w:tcPr>
          <w:p w14:paraId="061F4BCD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79ABAAF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9C9FDF3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5202CD1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1E642A17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3AF77DF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7D964C5F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09FCD8B8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412B63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1CE5AF6E" w14:textId="6578FD78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990" w:type="dxa"/>
            <w:vAlign w:val="center"/>
          </w:tcPr>
          <w:p w14:paraId="3287D911" w14:textId="3859BB18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- 1.04</w:t>
            </w:r>
          </w:p>
        </w:tc>
        <w:tc>
          <w:tcPr>
            <w:tcW w:w="986" w:type="dxa"/>
            <w:vAlign w:val="center"/>
          </w:tcPr>
          <w:p w14:paraId="209F2D4E" w14:textId="4BF86B8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0.0478</w:t>
            </w:r>
          </w:p>
        </w:tc>
      </w:tr>
      <w:tr w:rsidR="008E56A4" w14:paraId="2801A3CF" w14:textId="77777777" w:rsidTr="00123B02">
        <w:tc>
          <w:tcPr>
            <w:tcW w:w="2139" w:type="dxa"/>
          </w:tcPr>
          <w:p w14:paraId="49122506" w14:textId="77777777" w:rsidR="008E56A4" w:rsidRPr="00681538" w:rsidRDefault="008E56A4" w:rsidP="008E56A4">
            <w:pPr>
              <w:rPr>
                <w:rFonts w:eastAsia="Times New Roman" w:cstheme="minorHAnsi"/>
                <w:sz w:val="16"/>
                <w:szCs w:val="16"/>
                <w:lang w:val="ca-ES" w:eastAsia="ca-ES"/>
              </w:rPr>
            </w:pP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Events/observation</w:t>
            </w:r>
          </w:p>
        </w:tc>
        <w:tc>
          <w:tcPr>
            <w:tcW w:w="3044" w:type="dxa"/>
            <w:gridSpan w:val="3"/>
            <w:vAlign w:val="center"/>
          </w:tcPr>
          <w:p w14:paraId="58232D92" w14:textId="39AB94DB" w:rsidR="008E56A4" w:rsidRPr="00681538" w:rsidRDefault="008E56A4" w:rsidP="008E56A4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563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40.0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5" w:type="dxa"/>
            <w:gridSpan w:val="3"/>
            <w:vAlign w:val="center"/>
          </w:tcPr>
          <w:p w14:paraId="58982470" w14:textId="21E26FCC" w:rsidR="008E56A4" w:rsidRPr="00681538" w:rsidRDefault="008E56A4" w:rsidP="008E56A4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563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40.0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5FBAB3D4" w14:textId="44968933" w:rsidR="008E56A4" w:rsidRPr="00681538" w:rsidRDefault="008E56A4" w:rsidP="008E56A4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563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40.0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1891AF60" w14:textId="5E1A4E28" w:rsidR="008E56A4" w:rsidRPr="00681538" w:rsidRDefault="008E56A4" w:rsidP="008E56A4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563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40.0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</w:tr>
    </w:tbl>
    <w:p w14:paraId="03DF0F82" w14:textId="77777777" w:rsidR="002502E7" w:rsidRPr="00FC6824" w:rsidRDefault="002502E7" w:rsidP="00302B02">
      <w:pPr>
        <w:rPr>
          <w:rFonts w:ascii="Calibri" w:hAnsi="Calibri" w:cs="Calibri"/>
          <w:sz w:val="16"/>
          <w:szCs w:val="16"/>
          <w:lang w:val="en-GB"/>
        </w:rPr>
      </w:pPr>
    </w:p>
    <w:p w14:paraId="20C8C9B9" w14:textId="77777777" w:rsidR="008E56A4" w:rsidRPr="00FC6824" w:rsidRDefault="008E56A4" w:rsidP="008E56A4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MENA: Middle-East and North-African</w:t>
      </w:r>
    </w:p>
    <w:p w14:paraId="51EF859D" w14:textId="77777777" w:rsidR="008E56A4" w:rsidRDefault="008E56A4" w:rsidP="008E56A4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AC: Afro-Caribbean</w:t>
      </w:r>
    </w:p>
    <w:p w14:paraId="018CB256" w14:textId="77777777" w:rsidR="00302B02" w:rsidRPr="00E364F8" w:rsidRDefault="00302B02" w:rsidP="00302B02">
      <w:pPr>
        <w:rPr>
          <w:rFonts w:ascii="Calibri" w:hAnsi="Calibri" w:cs="Calibri"/>
          <w:sz w:val="22"/>
          <w:szCs w:val="22"/>
          <w:lang w:val="en-GB"/>
        </w:rPr>
      </w:pPr>
    </w:p>
    <w:sectPr w:rsidR="00302B02" w:rsidRPr="00E364F8" w:rsidSect="0007093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MW" w:date="2021-12-14T10:52:00Z" w:initials="MW">
    <w:p w14:paraId="795DB86E" w14:textId="47648EAC" w:rsidR="0060191E" w:rsidRPr="0007093E" w:rsidRDefault="0060191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07093E">
        <w:rPr>
          <w:lang w:val="en-GB"/>
        </w:rPr>
        <w:t xml:space="preserve">Remark: not used for </w:t>
      </w:r>
      <w:r>
        <w:rPr>
          <w:lang w:val="en-GB"/>
        </w:rPr>
        <w:t>the selection of the population</w:t>
      </w:r>
    </w:p>
  </w:comment>
  <w:comment w:id="6" w:author="MW" w:date="2021-12-14T10:52:00Z" w:initials="MW">
    <w:p w14:paraId="6BBE60D4" w14:textId="0A17B172" w:rsidR="0060191E" w:rsidRDefault="0060191E">
      <w:pPr>
        <w:pStyle w:val="CommentText"/>
      </w:pPr>
      <w:r>
        <w:rPr>
          <w:rStyle w:val="CommentReference"/>
        </w:rPr>
        <w:annotationRef/>
      </w:r>
      <w:r>
        <w:t>Idem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5DB86E" w15:done="0"/>
  <w15:commentEx w15:paraId="6BBE60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F5D1" w16cex:dateUtc="2021-12-14T09:52:00Z"/>
  <w16cex:commentExtensible w16cex:durableId="2562F5E6" w16cex:dateUtc="2021-12-14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5DB86E" w16cid:durableId="2562F5D1"/>
  <w16cid:commentId w16cid:paraId="6BBE60D4" w16cid:durableId="2562F5E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B1180" w14:textId="77777777" w:rsidR="00B979B3" w:rsidRDefault="00B979B3" w:rsidP="006A2FD4">
      <w:r>
        <w:separator/>
      </w:r>
    </w:p>
  </w:endnote>
  <w:endnote w:type="continuationSeparator" w:id="0">
    <w:p w14:paraId="3D7F3E9C" w14:textId="77777777" w:rsidR="00B979B3" w:rsidRDefault="00B979B3" w:rsidP="006A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0982576"/>
      <w:docPartObj>
        <w:docPartGallery w:val="Page Numbers (Bottom of Page)"/>
        <w:docPartUnique/>
      </w:docPartObj>
    </w:sdtPr>
    <w:sdtEndPr/>
    <w:sdtContent>
      <w:p w14:paraId="53754E6C" w14:textId="1B53E307" w:rsidR="006A2FD4" w:rsidRDefault="006A2FD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3A0">
          <w:rPr>
            <w:noProof/>
          </w:rPr>
          <w:t>1</w:t>
        </w:r>
        <w:r>
          <w:fldChar w:fldCharType="end"/>
        </w:r>
      </w:p>
    </w:sdtContent>
  </w:sdt>
  <w:p w14:paraId="380900A0" w14:textId="77777777" w:rsidR="006A2FD4" w:rsidRDefault="006A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03BA0" w14:textId="77777777" w:rsidR="00B979B3" w:rsidRDefault="00B979B3" w:rsidP="006A2FD4">
      <w:r>
        <w:separator/>
      </w:r>
    </w:p>
  </w:footnote>
  <w:footnote w:type="continuationSeparator" w:id="0">
    <w:p w14:paraId="40BFEE71" w14:textId="77777777" w:rsidR="00B979B3" w:rsidRDefault="00B979B3" w:rsidP="006A2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6FAD"/>
    <w:multiLevelType w:val="hybridMultilevel"/>
    <w:tmpl w:val="311C7E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4C07"/>
    <w:multiLevelType w:val="hybridMultilevel"/>
    <w:tmpl w:val="E6D04B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0FB8"/>
    <w:multiLevelType w:val="hybridMultilevel"/>
    <w:tmpl w:val="7898DC4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945AC"/>
    <w:multiLevelType w:val="multilevel"/>
    <w:tmpl w:val="470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047C"/>
    <w:multiLevelType w:val="hybridMultilevel"/>
    <w:tmpl w:val="4C00FB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3E56"/>
    <w:multiLevelType w:val="hybridMultilevel"/>
    <w:tmpl w:val="0B7030F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C96DBC"/>
    <w:multiLevelType w:val="hybridMultilevel"/>
    <w:tmpl w:val="7AAED7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0061"/>
    <w:multiLevelType w:val="hybridMultilevel"/>
    <w:tmpl w:val="5FC441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W">
    <w15:presenceInfo w15:providerId="None" w15:userId="M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47"/>
    <w:rsid w:val="000413A0"/>
    <w:rsid w:val="0007093E"/>
    <w:rsid w:val="0008459C"/>
    <w:rsid w:val="000F16ED"/>
    <w:rsid w:val="001369D0"/>
    <w:rsid w:val="001842DB"/>
    <w:rsid w:val="00234F29"/>
    <w:rsid w:val="002502E7"/>
    <w:rsid w:val="00293101"/>
    <w:rsid w:val="002D3147"/>
    <w:rsid w:val="002D5EFC"/>
    <w:rsid w:val="002E064C"/>
    <w:rsid w:val="002E378E"/>
    <w:rsid w:val="002F2CE4"/>
    <w:rsid w:val="00302B02"/>
    <w:rsid w:val="0035257A"/>
    <w:rsid w:val="003A299C"/>
    <w:rsid w:val="00420B1B"/>
    <w:rsid w:val="004708A1"/>
    <w:rsid w:val="00486BF1"/>
    <w:rsid w:val="0049040B"/>
    <w:rsid w:val="005500FB"/>
    <w:rsid w:val="005700FC"/>
    <w:rsid w:val="0060191E"/>
    <w:rsid w:val="00681538"/>
    <w:rsid w:val="00692229"/>
    <w:rsid w:val="006A2FD4"/>
    <w:rsid w:val="006D667B"/>
    <w:rsid w:val="00724F9B"/>
    <w:rsid w:val="007A3BD2"/>
    <w:rsid w:val="007C4B9E"/>
    <w:rsid w:val="007D2849"/>
    <w:rsid w:val="007E522E"/>
    <w:rsid w:val="008817A8"/>
    <w:rsid w:val="008E56A4"/>
    <w:rsid w:val="00997832"/>
    <w:rsid w:val="009A14EB"/>
    <w:rsid w:val="009A5DCF"/>
    <w:rsid w:val="009F42BE"/>
    <w:rsid w:val="00A01723"/>
    <w:rsid w:val="00A26C3F"/>
    <w:rsid w:val="00B16CDB"/>
    <w:rsid w:val="00B979B3"/>
    <w:rsid w:val="00BA7DA9"/>
    <w:rsid w:val="00BB475D"/>
    <w:rsid w:val="00BC2A1E"/>
    <w:rsid w:val="00BD2C6F"/>
    <w:rsid w:val="00BE4EE1"/>
    <w:rsid w:val="00C46013"/>
    <w:rsid w:val="00D44FDA"/>
    <w:rsid w:val="00D75055"/>
    <w:rsid w:val="00DC3B9F"/>
    <w:rsid w:val="00DC3D09"/>
    <w:rsid w:val="00E364F8"/>
    <w:rsid w:val="00E472D4"/>
    <w:rsid w:val="00E5044E"/>
    <w:rsid w:val="00E53144"/>
    <w:rsid w:val="00EA28BC"/>
    <w:rsid w:val="00F216AE"/>
    <w:rsid w:val="00FA270B"/>
    <w:rsid w:val="00FC6824"/>
    <w:rsid w:val="00F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621F"/>
  <w15:docId w15:val="{9AB38BD8-A78E-4C6F-8D9A-59664166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14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47"/>
    <w:pPr>
      <w:ind w:left="720"/>
      <w:contextualSpacing/>
    </w:pPr>
  </w:style>
  <w:style w:type="character" w:customStyle="1" w:styleId="normaltextrun">
    <w:name w:val="normaltextrun"/>
    <w:basedOn w:val="DefaultParagraphFont"/>
    <w:rsid w:val="002D3147"/>
  </w:style>
  <w:style w:type="character" w:styleId="CommentReference">
    <w:name w:val="annotation reference"/>
    <w:basedOn w:val="DefaultParagraphFont"/>
    <w:uiPriority w:val="99"/>
    <w:semiHidden/>
    <w:unhideWhenUsed/>
    <w:rsid w:val="00BD2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C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C6F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C6F"/>
    <w:rPr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09"/>
    <w:rPr>
      <w:rFonts w:ascii="Segoe UI" w:hAnsi="Segoe UI" w:cs="Segoe UI"/>
      <w:sz w:val="18"/>
      <w:szCs w:val="18"/>
      <w:lang w:val="fr-FR"/>
    </w:rPr>
  </w:style>
  <w:style w:type="table" w:styleId="TableGrid">
    <w:name w:val="Table Grid"/>
    <w:basedOn w:val="TableNormal"/>
    <w:uiPriority w:val="39"/>
    <w:rsid w:val="00E53144"/>
    <w:rPr>
      <w:rFonts w:eastAsia="SimSun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53144"/>
    <w:rPr>
      <w:lang w:val="fr-FR"/>
    </w:rPr>
  </w:style>
  <w:style w:type="paragraph" w:styleId="Header">
    <w:name w:val="header"/>
    <w:basedOn w:val="Normal"/>
    <w:link w:val="HeaderChar"/>
    <w:uiPriority w:val="99"/>
    <w:unhideWhenUsed/>
    <w:rsid w:val="006A2FD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FD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A2FD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FD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1355</Words>
  <Characters>7724</Characters>
  <Application>Microsoft Office Word</Application>
  <DocSecurity>0</DocSecurity>
  <Lines>64</Lines>
  <Paragraphs>18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ICS</Company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 Llauradó</dc:creator>
  <cp:lastModifiedBy>Ramon</cp:lastModifiedBy>
  <cp:revision>3</cp:revision>
  <dcterms:created xsi:type="dcterms:W3CDTF">2022-05-17T07:11:00Z</dcterms:created>
  <dcterms:modified xsi:type="dcterms:W3CDTF">2022-05-17T07:11:00Z</dcterms:modified>
</cp:coreProperties>
</file>